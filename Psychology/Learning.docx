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8506D" w14:textId="77777777" w:rsidR="00570DE7" w:rsidRDefault="00570DE7" w:rsidP="00570DE7">
      <w:pPr>
        <w:ind w:left="1080" w:firstLine="720"/>
      </w:pPr>
    </w:p>
    <w:p w14:paraId="50025491" w14:textId="77777777" w:rsidR="00C061FB" w:rsidRPr="00C061FB" w:rsidRDefault="008D5EAA" w:rsidP="00C061FB">
      <w:pPr>
        <w:pBdr>
          <w:bottom w:val="single" w:sz="6" w:space="0" w:color="A2A9B1"/>
        </w:pBdr>
        <w:shd w:val="clear" w:color="auto" w:fill="FFFFFF"/>
        <w:spacing w:before="240" w:after="60"/>
        <w:outlineLvl w:val="1"/>
        <w:rPr>
          <w:rFonts w:cs="Times New Roman"/>
          <w:shd w:val="clear" w:color="auto" w:fill="ECECEC"/>
        </w:rPr>
      </w:pPr>
      <w:r w:rsidRPr="00C061FB">
        <w:rPr>
          <w:rFonts w:cs="Times New Roman"/>
          <w:b/>
          <w:bCs/>
          <w:shd w:val="clear" w:color="auto" w:fill="FFFFFF"/>
        </w:rPr>
        <w:t>Learning</w:t>
      </w:r>
      <w:r w:rsidRPr="00C061FB">
        <w:rPr>
          <w:rStyle w:val="apple-converted-space"/>
          <w:rFonts w:cs="Times New Roman"/>
          <w:shd w:val="clear" w:color="auto" w:fill="FFFFFF"/>
        </w:rPr>
        <w:t> </w:t>
      </w:r>
      <w:r w:rsidRPr="00C061FB">
        <w:rPr>
          <w:rFonts w:cs="Times New Roman"/>
          <w:shd w:val="clear" w:color="auto" w:fill="FFFFFF"/>
        </w:rPr>
        <w:t xml:space="preserve">is the act of acquiring new or modifying and reinforcing existing </w:t>
      </w:r>
      <w:hyperlink r:id="rId7" w:tooltip="Knowledge" w:history="1">
        <w:r w:rsidRPr="00C061FB">
          <w:rPr>
            <w:rStyle w:val="Hyperlink"/>
            <w:rFonts w:cs="Times New Roman"/>
            <w:color w:val="auto"/>
            <w:u w:val="none"/>
            <w:shd w:val="clear" w:color="auto" w:fill="FFFFFF"/>
          </w:rPr>
          <w:t>knowledge</w:t>
        </w:r>
      </w:hyperlink>
      <w:r w:rsidRPr="00C061FB">
        <w:rPr>
          <w:rFonts w:cs="Times New Roman"/>
          <w:shd w:val="clear" w:color="auto" w:fill="FFFFFF"/>
        </w:rPr>
        <w:t xml:space="preserve">, </w:t>
      </w:r>
      <w:r w:rsidRPr="00C061FB">
        <w:rPr>
          <w:rStyle w:val="apple-converted-space"/>
          <w:rFonts w:cs="Times New Roman"/>
          <w:shd w:val="clear" w:color="auto" w:fill="FFFFFF"/>
        </w:rPr>
        <w:t> </w:t>
      </w:r>
      <w:hyperlink r:id="rId8" w:tooltip="Behavior" w:history="1">
        <w:r w:rsidRPr="00C061FB">
          <w:rPr>
            <w:rStyle w:val="Hyperlink"/>
            <w:rFonts w:cs="Times New Roman"/>
            <w:color w:val="auto"/>
            <w:u w:val="none"/>
            <w:shd w:val="clear" w:color="auto" w:fill="FFFFFF"/>
          </w:rPr>
          <w:t>behaviors</w:t>
        </w:r>
      </w:hyperlink>
      <w:r w:rsidRPr="00C061FB">
        <w:rPr>
          <w:rFonts w:cs="Times New Roman"/>
          <w:shd w:val="clear" w:color="auto" w:fill="FFFFFF"/>
        </w:rPr>
        <w:t>,</w:t>
      </w:r>
      <w:r w:rsidRPr="00C061FB">
        <w:rPr>
          <w:rStyle w:val="apple-converted-space"/>
          <w:rFonts w:cs="Times New Roman"/>
          <w:shd w:val="clear" w:color="auto" w:fill="FFFFFF"/>
        </w:rPr>
        <w:t xml:space="preserve">  </w:t>
      </w:r>
      <w:hyperlink r:id="rId9" w:tooltip="Skill" w:history="1">
        <w:r w:rsidRPr="00C061FB">
          <w:rPr>
            <w:rStyle w:val="Hyperlink"/>
            <w:rFonts w:cs="Times New Roman"/>
            <w:color w:val="auto"/>
            <w:u w:val="none"/>
            <w:shd w:val="clear" w:color="auto" w:fill="FFFFFF"/>
          </w:rPr>
          <w:t>skills</w:t>
        </w:r>
      </w:hyperlink>
      <w:r w:rsidRPr="00C061FB">
        <w:rPr>
          <w:rFonts w:cs="Times New Roman"/>
          <w:shd w:val="clear" w:color="auto" w:fill="FFFFFF"/>
        </w:rPr>
        <w:t>,</w:t>
      </w:r>
      <w:r w:rsidRPr="00C061FB">
        <w:rPr>
          <w:rStyle w:val="apple-converted-space"/>
          <w:rFonts w:cs="Times New Roman"/>
          <w:shd w:val="clear" w:color="auto" w:fill="FFFFFF"/>
        </w:rPr>
        <w:t> </w:t>
      </w:r>
      <w:hyperlink r:id="rId10" w:tooltip="Value (personal and cultural)" w:history="1">
        <w:r w:rsidRPr="00C061FB">
          <w:rPr>
            <w:rStyle w:val="Hyperlink"/>
            <w:rFonts w:cs="Times New Roman"/>
            <w:color w:val="auto"/>
            <w:u w:val="none"/>
            <w:shd w:val="clear" w:color="auto" w:fill="FFFFFF"/>
          </w:rPr>
          <w:t>values</w:t>
        </w:r>
      </w:hyperlink>
      <w:r w:rsidRPr="00C061FB">
        <w:rPr>
          <w:rFonts w:cs="Times New Roman"/>
          <w:shd w:val="clear" w:color="auto" w:fill="FFFFFF"/>
        </w:rPr>
        <w:t>, or</w:t>
      </w:r>
      <w:r w:rsidRPr="00C061FB">
        <w:rPr>
          <w:rStyle w:val="apple-converted-space"/>
          <w:rFonts w:cs="Times New Roman"/>
          <w:shd w:val="clear" w:color="auto" w:fill="FFFFFF"/>
        </w:rPr>
        <w:t> </w:t>
      </w:r>
      <w:hyperlink r:id="rId11" w:tooltip="Preference" w:history="1">
        <w:r w:rsidRPr="00C061FB">
          <w:rPr>
            <w:rStyle w:val="Hyperlink"/>
            <w:rFonts w:cs="Times New Roman"/>
            <w:color w:val="auto"/>
            <w:u w:val="none"/>
            <w:shd w:val="clear" w:color="auto" w:fill="FFFFFF"/>
          </w:rPr>
          <w:t>preferences</w:t>
        </w:r>
      </w:hyperlink>
      <w:r w:rsidRPr="00C061FB">
        <w:rPr>
          <w:rStyle w:val="apple-converted-space"/>
          <w:rFonts w:cs="Times New Roman"/>
          <w:shd w:val="clear" w:color="auto" w:fill="FFFFFF"/>
        </w:rPr>
        <w:t> </w:t>
      </w:r>
      <w:r w:rsidRPr="00C061FB">
        <w:rPr>
          <w:rFonts w:cs="Times New Roman"/>
          <w:shd w:val="clear" w:color="auto" w:fill="FFFFFF"/>
        </w:rPr>
        <w:t>which may lead to a potential change in synthesizing information, depth of the knowledge, attitude or behavior relative to the type and range of experience</w:t>
      </w:r>
      <w:r w:rsidR="00C061FB" w:rsidRPr="00C061FB">
        <w:rPr>
          <w:rFonts w:cs="Times New Roman"/>
          <w:shd w:val="clear" w:color="auto" w:fill="FFFFFF"/>
        </w:rPr>
        <w:t>. Learning offers m</w:t>
      </w:r>
      <w:r w:rsidRPr="00C061FB">
        <w:rPr>
          <w:rFonts w:cs="Times New Roman"/>
          <w:shd w:val="clear" w:color="auto" w:fill="ECECEC"/>
        </w:rPr>
        <w:t xml:space="preserve">easurable and relatively permanent change in behavior through experience, instruction, or study. </w:t>
      </w:r>
    </w:p>
    <w:p w14:paraId="047318F8" w14:textId="77777777" w:rsidR="00C061FB" w:rsidRPr="00053CA2" w:rsidRDefault="00C061FB" w:rsidP="00C061FB">
      <w:pPr>
        <w:pBdr>
          <w:bottom w:val="single" w:sz="6" w:space="0" w:color="A2A9B1"/>
        </w:pBdr>
        <w:shd w:val="clear" w:color="auto" w:fill="FFFFFF"/>
        <w:spacing w:before="240" w:after="60"/>
        <w:outlineLvl w:val="1"/>
        <w:rPr>
          <w:rFonts w:cs="Times New Roman"/>
          <w:b/>
          <w:sz w:val="36"/>
          <w:szCs w:val="36"/>
          <w:shd w:val="clear" w:color="auto" w:fill="ECECEC"/>
        </w:rPr>
      </w:pPr>
      <w:r w:rsidRPr="00053CA2">
        <w:rPr>
          <w:rFonts w:cs="Times New Roman"/>
          <w:b/>
          <w:sz w:val="36"/>
          <w:szCs w:val="36"/>
          <w:shd w:val="clear" w:color="auto" w:fill="ECECEC"/>
        </w:rPr>
        <w:t>Theories of Learning</w:t>
      </w:r>
    </w:p>
    <w:p w14:paraId="4E9190D9" w14:textId="77777777" w:rsidR="00053CA2" w:rsidRDefault="00053CA2" w:rsidP="00963EBD">
      <w:pPr>
        <w:rPr>
          <w:lang w:bidi="ar-SA"/>
        </w:rPr>
      </w:pPr>
    </w:p>
    <w:p w14:paraId="416EBBDC" w14:textId="77777777" w:rsidR="00053CA2" w:rsidRPr="00053CA2" w:rsidRDefault="00053CA2" w:rsidP="00963EBD">
      <w:pPr>
        <w:rPr>
          <w:b/>
          <w:sz w:val="32"/>
          <w:szCs w:val="32"/>
          <w:lang w:bidi="ar-SA"/>
        </w:rPr>
      </w:pPr>
      <w:r w:rsidRPr="00053CA2">
        <w:rPr>
          <w:b/>
          <w:sz w:val="32"/>
          <w:szCs w:val="32"/>
          <w:lang w:bidi="ar-SA"/>
        </w:rPr>
        <w:t>Classical conditioning</w:t>
      </w:r>
      <w:r w:rsidR="008D5EAA" w:rsidRPr="00053CA2">
        <w:rPr>
          <w:b/>
          <w:color w:val="000000"/>
          <w:sz w:val="32"/>
          <w:szCs w:val="32"/>
        </w:rPr>
        <w:br/>
      </w:r>
    </w:p>
    <w:p w14:paraId="5029B765" w14:textId="77777777" w:rsidR="00570DE7" w:rsidRDefault="00570DE7" w:rsidP="00963EBD">
      <w:pPr>
        <w:rPr>
          <w:lang w:bidi="ar-SA"/>
        </w:rPr>
      </w:pPr>
      <w:r w:rsidRPr="00570DE7">
        <w:rPr>
          <w:lang w:bidi="ar-SA"/>
        </w:rPr>
        <w:t xml:space="preserve">Classical conditioning occurs when a </w:t>
      </w:r>
      <w:r w:rsidRPr="00B64CCF">
        <w:rPr>
          <w:b/>
          <w:lang w:bidi="ar-SA"/>
        </w:rPr>
        <w:t>conditioned stimulus (CS) is paired with an unconditioned stimulus (US)</w:t>
      </w:r>
      <w:r w:rsidRPr="00570DE7">
        <w:rPr>
          <w:lang w:bidi="ar-SA"/>
        </w:rPr>
        <w:t xml:space="preserve">. Usually, the conditioned stimulus is a </w:t>
      </w:r>
      <w:r w:rsidRPr="00B64CCF">
        <w:rPr>
          <w:b/>
          <w:lang w:bidi="ar-SA"/>
        </w:rPr>
        <w:t>neutral stimulus</w:t>
      </w:r>
      <w:r w:rsidRPr="00570DE7">
        <w:rPr>
          <w:lang w:bidi="ar-SA"/>
        </w:rPr>
        <w:t xml:space="preserve"> (e.g., the sound of a tuning fork), the unconditioned stimulus is biologically potent (e.g., the taste of food) and the unconditioned response (UR) to the unconditioned stimulus is an unlearned </w:t>
      </w:r>
      <w:hyperlink r:id="rId12" w:tooltip="Reflex" w:history="1">
        <w:r w:rsidRPr="0058528D">
          <w:rPr>
            <w:lang w:bidi="ar-SA"/>
          </w:rPr>
          <w:t>reflex</w:t>
        </w:r>
      </w:hyperlink>
      <w:r w:rsidRPr="00570DE7">
        <w:rPr>
          <w:lang w:bidi="ar-SA"/>
        </w:rPr>
        <w:t> response (e.g., salivation). After pairing is repeated (some learning may occur after only one pairing), the organism exhibits a conditioned response (CR) to the conditioned stimulus when the conditioned stimulus is presented alone. The conditioned response is usually similar to the unconditioned response, but unlike the unconditioned response, it must be acquired through experience and is relatively impermanent.</w:t>
      </w:r>
      <w:r w:rsidR="00C63A8D" w:rsidRPr="00570DE7">
        <w:rPr>
          <w:lang w:bidi="ar-SA"/>
        </w:rPr>
        <w:t xml:space="preserve"> </w:t>
      </w:r>
      <w:r w:rsidRPr="00570DE7">
        <w:rPr>
          <w:lang w:bidi="ar-SA"/>
        </w:rPr>
        <w:t xml:space="preserve">In classical conditioning, the conditioned stimulus is not simply connected to the unconditioned response; the conditioned response usually differs in some way from the unconditioned response, sometimes significantly. </w:t>
      </w:r>
    </w:p>
    <w:p w14:paraId="6B6D7AAD" w14:textId="77777777" w:rsidR="00963EBD" w:rsidRPr="0058528D" w:rsidRDefault="00963EBD" w:rsidP="00570DE7">
      <w:pPr>
        <w:shd w:val="clear" w:color="auto" w:fill="FFFFFF"/>
        <w:spacing w:before="72"/>
        <w:outlineLvl w:val="2"/>
        <w:rPr>
          <w:rFonts w:ascii="Arial" w:hAnsi="Arial" w:cs="Arial"/>
          <w:b/>
          <w:bCs/>
          <w:color w:val="000000"/>
          <w:sz w:val="16"/>
          <w:szCs w:val="16"/>
          <w:lang w:bidi="ar-SA"/>
        </w:rPr>
      </w:pPr>
    </w:p>
    <w:p w14:paraId="620828A5" w14:textId="77777777" w:rsidR="00570DE7" w:rsidRPr="00053CA2" w:rsidRDefault="00570DE7" w:rsidP="00570DE7">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Pavlov's research</w:t>
      </w:r>
    </w:p>
    <w:p w14:paraId="6E0C2E0F" w14:textId="77777777" w:rsidR="0058528D" w:rsidRDefault="0058528D" w:rsidP="0058528D">
      <w:pPr>
        <w:rPr>
          <w:lang w:bidi="ar-SA"/>
        </w:rPr>
      </w:pPr>
    </w:p>
    <w:p w14:paraId="644FF9C5" w14:textId="77777777" w:rsidR="00570DE7" w:rsidRPr="0058528D" w:rsidRDefault="00570DE7" w:rsidP="0058528D">
      <w:pPr>
        <w:rPr>
          <w:lang w:bidi="ar-SA"/>
        </w:rPr>
      </w:pPr>
      <w:proofErr w:type="gramStart"/>
      <w:r w:rsidRPr="0058528D">
        <w:rPr>
          <w:lang w:bidi="ar-SA"/>
        </w:rPr>
        <w:t>The best-known and most thorough early work on classical conditioning was done by </w:t>
      </w:r>
      <w:hyperlink r:id="rId13" w:tooltip="Ivan Pavlov" w:history="1">
        <w:r w:rsidRPr="0058528D">
          <w:rPr>
            <w:lang w:bidi="ar-SA"/>
          </w:rPr>
          <w:t>Ivan Pavlov</w:t>
        </w:r>
        <w:proofErr w:type="gramEnd"/>
      </w:hyperlink>
      <w:r w:rsidRPr="0058528D">
        <w:rPr>
          <w:lang w:bidi="ar-SA"/>
        </w:rPr>
        <w:t>, Pavlov noticed that his dogs began to salivate in the presence of the technician who normally fed them, rather than simply salivating in the presence of food. Pavlov called the dogs' anticipatory salivation "psychic secretion". Putting these informal observations to an experimental test, Pavlov presented a stimulus (e.g. the sound of a metronome) and then gave the dog food; after a few repetitions, the dogs started to salivate in response to the stimulus. Pavlov concluded that if a particular stimulus in the dog's surroundings was present when the dog was given food then that stimulus could become associated with food and cause salivation on its own.</w:t>
      </w:r>
    </w:p>
    <w:p w14:paraId="6B2DF260" w14:textId="77777777" w:rsidR="00570DE7" w:rsidRPr="0058528D" w:rsidRDefault="00570DE7" w:rsidP="0058528D">
      <w:pPr>
        <w:rPr>
          <w:lang w:bidi="ar-SA"/>
        </w:rPr>
      </w:pPr>
      <w:r w:rsidRPr="0058528D">
        <w:rPr>
          <w:lang w:bidi="ar-SA"/>
        </w:rPr>
        <w:t>Terminology for classical conditional has also been developed. In Pavlov's experiments the </w:t>
      </w:r>
      <w:r w:rsidRPr="0058528D">
        <w:rPr>
          <w:b/>
          <w:bCs/>
          <w:lang w:bidi="ar-SA"/>
        </w:rPr>
        <w:t>unconditioned stimulus (US)</w:t>
      </w:r>
      <w:r w:rsidR="00963EBD" w:rsidRPr="0058528D">
        <w:rPr>
          <w:b/>
          <w:bCs/>
          <w:lang w:bidi="ar-SA"/>
        </w:rPr>
        <w:t xml:space="preserve"> </w:t>
      </w:r>
      <w:r w:rsidRPr="0058528D">
        <w:rPr>
          <w:lang w:bidi="ar-SA"/>
        </w:rPr>
        <w:t>was the dog food because its effects did not depend on previous experience. Next, the </w:t>
      </w:r>
      <w:r w:rsidRPr="0058528D">
        <w:rPr>
          <w:b/>
          <w:bCs/>
          <w:lang w:bidi="ar-SA"/>
        </w:rPr>
        <w:t>conditioned stimulus (CS)</w:t>
      </w:r>
      <w:r w:rsidRPr="0058528D">
        <w:rPr>
          <w:lang w:bidi="ar-SA"/>
        </w:rPr>
        <w:t> (or conditional stimulus) was the metronome's sound because its effects depend on its association with food. Likewise, the responses of the dog follow the same conditioned-versus-unconditioned arrangement. The </w:t>
      </w:r>
      <w:r w:rsidRPr="0058528D">
        <w:rPr>
          <w:b/>
          <w:bCs/>
          <w:lang w:bidi="ar-SA"/>
        </w:rPr>
        <w:t>conditioned response (CR)</w:t>
      </w:r>
      <w:r w:rsidRPr="0058528D">
        <w:rPr>
          <w:lang w:bidi="ar-SA"/>
        </w:rPr>
        <w:t> is the response to the conditioned stimulus, whereas the </w:t>
      </w:r>
      <w:r w:rsidRPr="0058528D">
        <w:rPr>
          <w:b/>
          <w:bCs/>
          <w:lang w:bidi="ar-SA"/>
        </w:rPr>
        <w:t>unconditioned response (UR)</w:t>
      </w:r>
      <w:r w:rsidRPr="0058528D">
        <w:rPr>
          <w:lang w:bidi="ar-SA"/>
        </w:rPr>
        <w:t> corresponds to the unconditioned stimulus.</w:t>
      </w:r>
    </w:p>
    <w:p w14:paraId="5CB837B9" w14:textId="77777777" w:rsidR="00963EBD" w:rsidRPr="0058528D" w:rsidRDefault="00963EBD" w:rsidP="0058528D">
      <w:pPr>
        <w:rPr>
          <w:b/>
          <w:bCs/>
          <w:lang w:bidi="ar-SA"/>
        </w:rPr>
      </w:pPr>
    </w:p>
    <w:p w14:paraId="223E8EF3" w14:textId="77777777" w:rsidR="00570DE7" w:rsidRPr="00053CA2" w:rsidRDefault="00570DE7" w:rsidP="00570DE7">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Forward conditioning</w:t>
      </w:r>
    </w:p>
    <w:p w14:paraId="54FEB27A" w14:textId="77777777" w:rsidR="0058528D" w:rsidRPr="00053CA2" w:rsidRDefault="0058528D" w:rsidP="0058528D">
      <w:pPr>
        <w:rPr>
          <w:lang w:bidi="ar-SA"/>
        </w:rPr>
      </w:pPr>
    </w:p>
    <w:p w14:paraId="4A11E6FC" w14:textId="77777777" w:rsidR="00570DE7" w:rsidRPr="0058528D" w:rsidRDefault="00570DE7" w:rsidP="0058528D">
      <w:pPr>
        <w:rPr>
          <w:lang w:bidi="ar-SA"/>
        </w:rPr>
      </w:pPr>
      <w:r w:rsidRPr="002C17C5">
        <w:rPr>
          <w:b/>
          <w:lang w:bidi="ar-SA"/>
        </w:rPr>
        <w:lastRenderedPageBreak/>
        <w:t>Learning is fastest in forward conditioning</w:t>
      </w:r>
      <w:r w:rsidRPr="0058528D">
        <w:rPr>
          <w:lang w:bidi="ar-SA"/>
        </w:rPr>
        <w:t>. During forward conditioning, the onset of the CS precedes the onset of the US in order to signal that the US will follow. Two common forms of forward conditioning are delay and trace conditioning.</w:t>
      </w:r>
    </w:p>
    <w:p w14:paraId="2BD72445" w14:textId="77777777" w:rsidR="00CA29B9" w:rsidRPr="00570DE7" w:rsidRDefault="00CA29B9" w:rsidP="00570DE7">
      <w:pPr>
        <w:shd w:val="clear" w:color="auto" w:fill="FFFFFF"/>
        <w:spacing w:before="120" w:after="120" w:line="336" w:lineRule="atLeast"/>
        <w:rPr>
          <w:rFonts w:ascii="Arial" w:hAnsi="Arial" w:cs="Arial"/>
          <w:color w:val="222222"/>
          <w:sz w:val="21"/>
          <w:szCs w:val="21"/>
          <w:lang w:bidi="ar-SA"/>
        </w:rPr>
      </w:pPr>
      <w:r>
        <w:rPr>
          <w:rFonts w:ascii="Arial" w:hAnsi="Arial" w:cs="Arial"/>
          <w:noProof/>
          <w:color w:val="222222"/>
          <w:sz w:val="21"/>
          <w:szCs w:val="21"/>
          <w:lang w:bidi="ar-SA"/>
        </w:rPr>
        <w:drawing>
          <wp:inline distT="0" distB="0" distL="0" distR="0" wp14:anchorId="4A2EB3F8" wp14:editId="7CBB0263">
            <wp:extent cx="3657600" cy="1371600"/>
            <wp:effectExtent l="19050" t="0" r="0" b="0"/>
            <wp:docPr id="34" name="Picture 34" descr="D:\My Documents\Downloads\Delay,trace_condition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My Documents\Downloads\Delay,trace_conditioning.svg.png"/>
                    <pic:cNvPicPr>
                      <a:picLocks noChangeAspect="1" noChangeArrowheads="1"/>
                    </pic:cNvPicPr>
                  </pic:nvPicPr>
                  <pic:blipFill>
                    <a:blip r:embed="rId14"/>
                    <a:srcRect/>
                    <a:stretch>
                      <a:fillRect/>
                    </a:stretch>
                  </pic:blipFill>
                  <pic:spPr bwMode="auto">
                    <a:xfrm>
                      <a:off x="0" y="0"/>
                      <a:ext cx="3657600" cy="1371600"/>
                    </a:xfrm>
                    <a:prstGeom prst="rect">
                      <a:avLst/>
                    </a:prstGeom>
                    <a:noFill/>
                    <a:ln w="9525">
                      <a:noFill/>
                      <a:miter lim="800000"/>
                      <a:headEnd/>
                      <a:tailEnd/>
                    </a:ln>
                  </pic:spPr>
                </pic:pic>
              </a:graphicData>
            </a:graphic>
          </wp:inline>
        </w:drawing>
      </w:r>
    </w:p>
    <w:p w14:paraId="779732EB" w14:textId="77777777" w:rsidR="00570DE7" w:rsidRPr="00570DE7" w:rsidRDefault="00570DE7" w:rsidP="00570DE7">
      <w:pPr>
        <w:numPr>
          <w:ilvl w:val="0"/>
          <w:numId w:val="3"/>
        </w:numPr>
        <w:shd w:val="clear" w:color="auto" w:fill="FFFFFF"/>
        <w:spacing w:before="100" w:beforeAutospacing="1" w:after="24" w:line="336" w:lineRule="atLeast"/>
        <w:ind w:left="384"/>
        <w:rPr>
          <w:rFonts w:ascii="Arial" w:hAnsi="Arial" w:cs="Arial"/>
          <w:color w:val="222222"/>
          <w:sz w:val="21"/>
          <w:szCs w:val="21"/>
          <w:lang w:bidi="ar-SA"/>
        </w:rPr>
      </w:pPr>
      <w:r w:rsidRPr="00570DE7">
        <w:rPr>
          <w:rFonts w:ascii="Arial" w:hAnsi="Arial" w:cs="Arial"/>
          <w:b/>
          <w:bCs/>
          <w:color w:val="222222"/>
          <w:sz w:val="21"/>
          <w:szCs w:val="21"/>
          <w:lang w:bidi="ar-SA"/>
        </w:rPr>
        <w:t>Delay conditioning</w:t>
      </w:r>
      <w:r w:rsidRPr="00570DE7">
        <w:rPr>
          <w:rFonts w:ascii="Arial" w:hAnsi="Arial" w:cs="Arial"/>
          <w:color w:val="222222"/>
          <w:sz w:val="21"/>
          <w:szCs w:val="21"/>
          <w:lang w:bidi="ar-SA"/>
        </w:rPr>
        <w:t xml:space="preserve">: In delay conditioning, the CS is presented and is </w:t>
      </w:r>
      <w:r w:rsidRPr="00F30F76">
        <w:rPr>
          <w:rFonts w:ascii="Arial" w:hAnsi="Arial" w:cs="Arial"/>
          <w:b/>
          <w:color w:val="222222"/>
          <w:sz w:val="21"/>
          <w:szCs w:val="21"/>
          <w:lang w:bidi="ar-SA"/>
        </w:rPr>
        <w:t>overlapped by the presentation of the US</w:t>
      </w:r>
      <w:r w:rsidRPr="00570DE7">
        <w:rPr>
          <w:rFonts w:ascii="Arial" w:hAnsi="Arial" w:cs="Arial"/>
          <w:color w:val="222222"/>
          <w:sz w:val="21"/>
          <w:szCs w:val="21"/>
          <w:lang w:bidi="ar-SA"/>
        </w:rPr>
        <w:t>. For example, if a person hears a buzzer for five seconds, during which time air is puffed into their eye, the person will blink. After several pairings of the buzzer and the puff, the person will blink at the sound of the buzzer alone. This is delay conditioning.</w:t>
      </w:r>
    </w:p>
    <w:p w14:paraId="7E8968FD" w14:textId="77777777" w:rsidR="00570DE7" w:rsidRPr="00570DE7" w:rsidRDefault="00570DE7" w:rsidP="00570DE7">
      <w:pPr>
        <w:numPr>
          <w:ilvl w:val="0"/>
          <w:numId w:val="3"/>
        </w:numPr>
        <w:shd w:val="clear" w:color="auto" w:fill="FFFFFF"/>
        <w:spacing w:before="100" w:beforeAutospacing="1" w:after="24" w:line="336" w:lineRule="atLeast"/>
        <w:ind w:left="384"/>
        <w:rPr>
          <w:rFonts w:ascii="Arial" w:hAnsi="Arial" w:cs="Arial"/>
          <w:color w:val="222222"/>
          <w:sz w:val="21"/>
          <w:szCs w:val="21"/>
          <w:lang w:bidi="ar-SA"/>
        </w:rPr>
      </w:pPr>
      <w:r w:rsidRPr="00570DE7">
        <w:rPr>
          <w:rFonts w:ascii="Arial" w:hAnsi="Arial" w:cs="Arial"/>
          <w:b/>
          <w:bCs/>
          <w:color w:val="222222"/>
          <w:sz w:val="21"/>
          <w:szCs w:val="21"/>
          <w:lang w:bidi="ar-SA"/>
        </w:rPr>
        <w:t>Trace conditioning</w:t>
      </w:r>
      <w:r w:rsidRPr="00570DE7">
        <w:rPr>
          <w:rFonts w:ascii="Arial" w:hAnsi="Arial" w:cs="Arial"/>
          <w:color w:val="222222"/>
          <w:sz w:val="21"/>
          <w:szCs w:val="21"/>
          <w:lang w:bidi="ar-SA"/>
        </w:rPr>
        <w:t xml:space="preserve">: During trace conditioning, the CS and US do not overlap. Instead, the CS begins and ends before the US is presented. </w:t>
      </w:r>
      <w:r w:rsidRPr="00A03077">
        <w:rPr>
          <w:rFonts w:ascii="Arial" w:hAnsi="Arial" w:cs="Arial"/>
          <w:b/>
          <w:color w:val="222222"/>
          <w:sz w:val="21"/>
          <w:szCs w:val="21"/>
          <w:lang w:bidi="ar-SA"/>
        </w:rPr>
        <w:t>The stimulus-free period is called the</w:t>
      </w:r>
      <w:r w:rsidRPr="00A03077">
        <w:rPr>
          <w:rFonts w:ascii="Arial" w:hAnsi="Arial" w:cs="Arial"/>
          <w:b/>
          <w:color w:val="222222"/>
          <w:sz w:val="21"/>
          <w:lang w:bidi="ar-SA"/>
        </w:rPr>
        <w:t> </w:t>
      </w:r>
      <w:r w:rsidRPr="00A03077">
        <w:rPr>
          <w:rFonts w:ascii="Arial" w:hAnsi="Arial" w:cs="Arial"/>
          <w:b/>
          <w:i/>
          <w:iCs/>
          <w:color w:val="222222"/>
          <w:sz w:val="21"/>
          <w:szCs w:val="21"/>
          <w:lang w:bidi="ar-SA"/>
        </w:rPr>
        <w:t>trace interval</w:t>
      </w:r>
      <w:r w:rsidRPr="00A03077">
        <w:rPr>
          <w:rFonts w:ascii="Arial" w:hAnsi="Arial" w:cs="Arial"/>
          <w:b/>
          <w:color w:val="222222"/>
          <w:sz w:val="21"/>
          <w:lang w:bidi="ar-SA"/>
        </w:rPr>
        <w:t> </w:t>
      </w:r>
      <w:r w:rsidRPr="00A03077">
        <w:rPr>
          <w:rFonts w:ascii="Arial" w:hAnsi="Arial" w:cs="Arial"/>
          <w:b/>
          <w:color w:val="222222"/>
          <w:sz w:val="21"/>
          <w:szCs w:val="21"/>
          <w:lang w:bidi="ar-SA"/>
        </w:rPr>
        <w:t>or the</w:t>
      </w:r>
      <w:r w:rsidRPr="00A03077">
        <w:rPr>
          <w:rFonts w:ascii="Arial" w:hAnsi="Arial" w:cs="Arial"/>
          <w:b/>
          <w:color w:val="222222"/>
          <w:sz w:val="21"/>
          <w:lang w:bidi="ar-SA"/>
        </w:rPr>
        <w:t> </w:t>
      </w:r>
      <w:r w:rsidRPr="00A03077">
        <w:rPr>
          <w:rFonts w:ascii="Arial" w:hAnsi="Arial" w:cs="Arial"/>
          <w:b/>
          <w:i/>
          <w:iCs/>
          <w:color w:val="222222"/>
          <w:sz w:val="21"/>
          <w:szCs w:val="21"/>
          <w:lang w:bidi="ar-SA"/>
        </w:rPr>
        <w:t>conditioning interval</w:t>
      </w:r>
      <w:r w:rsidRPr="00570DE7">
        <w:rPr>
          <w:rFonts w:ascii="Arial" w:hAnsi="Arial" w:cs="Arial"/>
          <w:color w:val="222222"/>
          <w:sz w:val="21"/>
          <w:szCs w:val="21"/>
          <w:lang w:bidi="ar-SA"/>
        </w:rPr>
        <w:t>. If in the above buzzer example, the puff came a second after the sound of the buzzer stopped, that would be trace conditioning, with a trace or conditioning interval of one second.</w:t>
      </w:r>
    </w:p>
    <w:p w14:paraId="788DA96B" w14:textId="77777777" w:rsidR="00963EBD" w:rsidRPr="0058528D" w:rsidRDefault="00963EBD" w:rsidP="00CA29B9">
      <w:pPr>
        <w:shd w:val="clear" w:color="auto" w:fill="FFFFFF"/>
        <w:spacing w:before="72"/>
        <w:outlineLvl w:val="2"/>
        <w:rPr>
          <w:rFonts w:ascii="Arial" w:hAnsi="Arial" w:cs="Arial"/>
          <w:b/>
          <w:bCs/>
          <w:color w:val="000000"/>
          <w:sz w:val="16"/>
          <w:szCs w:val="16"/>
          <w:lang w:bidi="ar-SA"/>
        </w:rPr>
      </w:pPr>
    </w:p>
    <w:p w14:paraId="6DA96348" w14:textId="77777777"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Simultaneous conditioning</w:t>
      </w:r>
    </w:p>
    <w:p w14:paraId="1652B346" w14:textId="77777777"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 xml:space="preserve">During simultaneous conditioning, the </w:t>
      </w:r>
      <w:r w:rsidRPr="0067164B">
        <w:rPr>
          <w:rFonts w:ascii="Arial" w:hAnsi="Arial" w:cs="Arial"/>
          <w:b/>
          <w:color w:val="222222"/>
          <w:sz w:val="21"/>
          <w:szCs w:val="21"/>
          <w:lang w:bidi="ar-SA"/>
        </w:rPr>
        <w:t xml:space="preserve">CS and US are presented and terminated at the same time. </w:t>
      </w:r>
      <w:r w:rsidRPr="00570DE7">
        <w:rPr>
          <w:rFonts w:ascii="Arial" w:hAnsi="Arial" w:cs="Arial"/>
          <w:color w:val="222222"/>
          <w:sz w:val="21"/>
          <w:szCs w:val="21"/>
          <w:lang w:bidi="ar-SA"/>
        </w:rPr>
        <w:t>For example: If a person hears a bell and has air puffed into their eye at the same time, and repeated pairings like this lead to the person blinking when they hear the bell despite the puff of air being absent, this demonstrates that simultaneous conditioning has occurred.</w:t>
      </w:r>
    </w:p>
    <w:p w14:paraId="7DB4507A" w14:textId="77777777"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Second-order and higher-order conditioning</w:t>
      </w:r>
    </w:p>
    <w:p w14:paraId="0980668A" w14:textId="77777777"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 xml:space="preserve">Second-order or higher-order </w:t>
      </w:r>
      <w:proofErr w:type="gramStart"/>
      <w:r w:rsidRPr="00570DE7">
        <w:rPr>
          <w:rFonts w:ascii="Arial" w:hAnsi="Arial" w:cs="Arial"/>
          <w:color w:val="222222"/>
          <w:sz w:val="21"/>
          <w:szCs w:val="21"/>
          <w:lang w:bidi="ar-SA"/>
        </w:rPr>
        <w:t>conditioning follow</w:t>
      </w:r>
      <w:proofErr w:type="gramEnd"/>
      <w:r w:rsidRPr="00570DE7">
        <w:rPr>
          <w:rFonts w:ascii="Arial" w:hAnsi="Arial" w:cs="Arial"/>
          <w:color w:val="222222"/>
          <w:sz w:val="21"/>
          <w:szCs w:val="21"/>
          <w:lang w:bidi="ar-SA"/>
        </w:rPr>
        <w:t xml:space="preserve"> a two-step procedure. First a neutral stimulus ("CS1") comes to signal a US through forward conditioning. Then a second neutral stimulus ("CS2") is paired with the first (CS1) and comes to yield its own conditioned response.</w:t>
      </w:r>
      <w:hyperlink r:id="rId15" w:anchor="cite_note-11" w:history="1">
        <w:r w:rsidRPr="00570DE7">
          <w:rPr>
            <w:rFonts w:ascii="Arial" w:hAnsi="Arial" w:cs="Arial"/>
            <w:color w:val="0B0080"/>
            <w:sz w:val="17"/>
            <w:u w:val="single"/>
            <w:vertAlign w:val="superscript"/>
            <w:lang w:bidi="ar-SA"/>
          </w:rPr>
          <w:t>[11]</w:t>
        </w:r>
      </w:hyperlink>
      <w:r w:rsidRPr="00570DE7">
        <w:rPr>
          <w:rFonts w:ascii="Arial" w:hAnsi="Arial" w:cs="Arial"/>
          <w:color w:val="222222"/>
          <w:sz w:val="21"/>
          <w:lang w:bidi="ar-SA"/>
        </w:rPr>
        <w:t> </w:t>
      </w:r>
      <w:r w:rsidRPr="00570DE7">
        <w:rPr>
          <w:rFonts w:ascii="Arial" w:hAnsi="Arial" w:cs="Arial"/>
          <w:color w:val="222222"/>
          <w:sz w:val="21"/>
          <w:szCs w:val="21"/>
          <w:lang w:bidi="ar-SA"/>
        </w:rPr>
        <w:t xml:space="preserve">For example: </w:t>
      </w:r>
      <w:r w:rsidRPr="00C917A6">
        <w:rPr>
          <w:rFonts w:ascii="Arial" w:hAnsi="Arial" w:cs="Arial"/>
          <w:b/>
          <w:color w:val="222222"/>
          <w:sz w:val="21"/>
          <w:szCs w:val="21"/>
          <w:lang w:bidi="ar-SA"/>
        </w:rPr>
        <w:t xml:space="preserve">A bell might be paired with food until the bell elicits salivation. If a light is then paired with the bell, then the light may come to elicit salivation as well. </w:t>
      </w:r>
      <w:r w:rsidRPr="00570DE7">
        <w:rPr>
          <w:rFonts w:ascii="Arial" w:hAnsi="Arial" w:cs="Arial"/>
          <w:color w:val="222222"/>
          <w:sz w:val="21"/>
          <w:szCs w:val="21"/>
          <w:lang w:bidi="ar-SA"/>
        </w:rPr>
        <w:t>The bell is the CS1 and the food is the US. The light becomes the CS2 once it is paired with the CS1.</w:t>
      </w:r>
    </w:p>
    <w:p w14:paraId="1DEA6652" w14:textId="77777777" w:rsidR="00CA29B9" w:rsidRPr="0058528D" w:rsidRDefault="00CA29B9" w:rsidP="00CA29B9">
      <w:pPr>
        <w:shd w:val="clear" w:color="auto" w:fill="FFFFFF"/>
        <w:spacing w:before="72"/>
        <w:outlineLvl w:val="2"/>
        <w:rPr>
          <w:rFonts w:ascii="Arial" w:hAnsi="Arial" w:cs="Arial"/>
          <w:b/>
          <w:bCs/>
          <w:color w:val="000000"/>
          <w:sz w:val="16"/>
          <w:szCs w:val="16"/>
          <w:lang w:bidi="ar-SA"/>
        </w:rPr>
      </w:pPr>
    </w:p>
    <w:p w14:paraId="44641561" w14:textId="77777777"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Backward conditioning</w:t>
      </w:r>
    </w:p>
    <w:p w14:paraId="4E950FEA" w14:textId="7F141331"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 xml:space="preserve">Backward conditioning occurs when a </w:t>
      </w:r>
      <w:r w:rsidRPr="000A6CF9">
        <w:rPr>
          <w:rFonts w:ascii="Arial" w:hAnsi="Arial" w:cs="Arial"/>
          <w:b/>
          <w:color w:val="222222"/>
          <w:sz w:val="21"/>
          <w:szCs w:val="21"/>
          <w:lang w:bidi="ar-SA"/>
        </w:rPr>
        <w:t>CS immediately follows a US</w:t>
      </w:r>
      <w:r w:rsidRPr="00570DE7">
        <w:rPr>
          <w:rFonts w:ascii="Arial" w:hAnsi="Arial" w:cs="Arial"/>
          <w:color w:val="222222"/>
          <w:sz w:val="21"/>
          <w:szCs w:val="21"/>
          <w:lang w:bidi="ar-SA"/>
        </w:rPr>
        <w:t>.</w:t>
      </w:r>
      <w:r w:rsidRPr="00570DE7">
        <w:rPr>
          <w:rFonts w:ascii="Arial" w:hAnsi="Arial" w:cs="Arial"/>
          <w:color w:val="222222"/>
          <w:sz w:val="21"/>
          <w:lang w:bidi="ar-SA"/>
        </w:rPr>
        <w:t> </w:t>
      </w:r>
      <w:r w:rsidRPr="00570DE7">
        <w:rPr>
          <w:rFonts w:ascii="Arial" w:hAnsi="Arial" w:cs="Arial"/>
          <w:color w:val="222222"/>
          <w:sz w:val="21"/>
          <w:szCs w:val="21"/>
          <w:lang w:bidi="ar-SA"/>
        </w:rPr>
        <w:t xml:space="preserve">Unlike the usual conditioning procedure, in which the CS precedes the US, the conditioned response given to the CS tends to be </w:t>
      </w:r>
      <w:r w:rsidR="00FB55B8">
        <w:rPr>
          <w:rFonts w:ascii="Arial" w:hAnsi="Arial" w:cs="Arial"/>
          <w:b/>
          <w:i/>
          <w:color w:val="222222"/>
          <w:sz w:val="21"/>
          <w:szCs w:val="21"/>
          <w:lang w:bidi="ar-SA"/>
        </w:rPr>
        <w:t>INHIBITION</w:t>
      </w:r>
      <w:r w:rsidRPr="00570DE7">
        <w:rPr>
          <w:rFonts w:ascii="Arial" w:hAnsi="Arial" w:cs="Arial"/>
          <w:color w:val="222222"/>
          <w:sz w:val="21"/>
          <w:szCs w:val="21"/>
          <w:lang w:bidi="ar-SA"/>
        </w:rPr>
        <w:t xml:space="preserve">. </w:t>
      </w:r>
      <w:r w:rsidRPr="00FB55B8">
        <w:rPr>
          <w:rFonts w:ascii="Arial" w:hAnsi="Arial" w:cs="Arial"/>
          <w:b/>
          <w:color w:val="222222"/>
          <w:sz w:val="21"/>
          <w:szCs w:val="21"/>
          <w:lang w:bidi="ar-SA"/>
        </w:rPr>
        <w:t xml:space="preserve">This presumably happens because the CS serves as a signal that the US has </w:t>
      </w:r>
      <w:r w:rsidRPr="00FB55B8">
        <w:rPr>
          <w:rFonts w:ascii="Arial" w:hAnsi="Arial" w:cs="Arial"/>
          <w:b/>
          <w:color w:val="222222"/>
          <w:sz w:val="21"/>
          <w:szCs w:val="21"/>
          <w:lang w:bidi="ar-SA"/>
        </w:rPr>
        <w:lastRenderedPageBreak/>
        <w:t>ended, rather than as a signal that the US is about to appear.</w:t>
      </w:r>
      <w:r w:rsidRPr="00570DE7">
        <w:rPr>
          <w:rFonts w:ascii="Arial" w:hAnsi="Arial" w:cs="Arial"/>
          <w:color w:val="222222"/>
          <w:sz w:val="21"/>
          <w:lang w:bidi="ar-SA"/>
        </w:rPr>
        <w:t> </w:t>
      </w:r>
      <w:r w:rsidRPr="00570DE7">
        <w:rPr>
          <w:rFonts w:ascii="Arial" w:hAnsi="Arial" w:cs="Arial"/>
          <w:color w:val="222222"/>
          <w:sz w:val="21"/>
          <w:szCs w:val="21"/>
          <w:lang w:bidi="ar-SA"/>
        </w:rPr>
        <w:t>For example, a puff of air directed at a person's eye could be followed by the sound of a buzzer.</w:t>
      </w:r>
    </w:p>
    <w:p w14:paraId="47907081" w14:textId="77777777"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Temporal conditioning</w:t>
      </w:r>
    </w:p>
    <w:p w14:paraId="0B38DF4E" w14:textId="77777777"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 xml:space="preserve">In temporal conditioning, a </w:t>
      </w:r>
      <w:r w:rsidRPr="00831584">
        <w:rPr>
          <w:rFonts w:ascii="Arial" w:hAnsi="Arial" w:cs="Arial"/>
          <w:b/>
          <w:color w:val="222222"/>
          <w:sz w:val="21"/>
          <w:szCs w:val="21"/>
          <w:lang w:bidi="ar-SA"/>
        </w:rPr>
        <w:t>US is presented at regular intervals</w:t>
      </w:r>
      <w:r w:rsidRPr="00570DE7">
        <w:rPr>
          <w:rFonts w:ascii="Arial" w:hAnsi="Arial" w:cs="Arial"/>
          <w:color w:val="222222"/>
          <w:sz w:val="21"/>
          <w:szCs w:val="21"/>
          <w:lang w:bidi="ar-SA"/>
        </w:rPr>
        <w:t xml:space="preserve">, for instance every 10 minutes. Conditioning is said to have occurred when the CR tends to occur shortly before each US. This suggests that animals have a </w:t>
      </w:r>
      <w:r w:rsidRPr="00831584">
        <w:rPr>
          <w:rFonts w:ascii="Arial" w:hAnsi="Arial" w:cs="Arial"/>
          <w:b/>
          <w:color w:val="222222"/>
          <w:sz w:val="21"/>
          <w:szCs w:val="21"/>
          <w:lang w:bidi="ar-SA"/>
        </w:rPr>
        <w:t>biological clock</w:t>
      </w:r>
      <w:r w:rsidRPr="00570DE7">
        <w:rPr>
          <w:rFonts w:ascii="Arial" w:hAnsi="Arial" w:cs="Arial"/>
          <w:color w:val="222222"/>
          <w:sz w:val="21"/>
          <w:szCs w:val="21"/>
          <w:lang w:bidi="ar-SA"/>
        </w:rPr>
        <w:t xml:space="preserve"> that can serve as a CS. This method has also been used to study timing ability in animals </w:t>
      </w:r>
    </w:p>
    <w:p w14:paraId="1FDB7008" w14:textId="77777777"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Zero contingency procedure</w:t>
      </w:r>
    </w:p>
    <w:p w14:paraId="40659B54" w14:textId="77777777" w:rsidR="00570DE7" w:rsidRP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 xml:space="preserve">In this procedure, the CS is paired with the US, but the </w:t>
      </w:r>
      <w:r w:rsidRPr="004F2929">
        <w:rPr>
          <w:rFonts w:ascii="Arial" w:hAnsi="Arial" w:cs="Arial"/>
          <w:b/>
          <w:color w:val="222222"/>
          <w:sz w:val="21"/>
          <w:szCs w:val="21"/>
          <w:lang w:bidi="ar-SA"/>
        </w:rPr>
        <w:t>US also occurs at other times</w:t>
      </w:r>
      <w:r w:rsidRPr="00570DE7">
        <w:rPr>
          <w:rFonts w:ascii="Arial" w:hAnsi="Arial" w:cs="Arial"/>
          <w:color w:val="222222"/>
          <w:sz w:val="21"/>
          <w:szCs w:val="21"/>
          <w:lang w:bidi="ar-SA"/>
        </w:rPr>
        <w:t>. If this occurs, it is predicted that the US is likely to happen in the absence of the CS. In other words, the CS does not "</w:t>
      </w:r>
      <w:r w:rsidRPr="00135443">
        <w:rPr>
          <w:rFonts w:ascii="Arial" w:hAnsi="Arial" w:cs="Arial"/>
          <w:b/>
          <w:color w:val="222222"/>
          <w:sz w:val="21"/>
          <w:szCs w:val="21"/>
          <w:lang w:bidi="ar-SA"/>
        </w:rPr>
        <w:t>predict</w:t>
      </w:r>
      <w:r w:rsidRPr="00570DE7">
        <w:rPr>
          <w:rFonts w:ascii="Arial" w:hAnsi="Arial" w:cs="Arial"/>
          <w:color w:val="222222"/>
          <w:sz w:val="21"/>
          <w:szCs w:val="21"/>
          <w:lang w:bidi="ar-SA"/>
        </w:rPr>
        <w:t>" the US. In this case, conditioning fails and the CS does not come to elicit a CR.</w:t>
      </w:r>
      <w:hyperlink r:id="rId16" w:anchor="cite_note-13" w:history="1">
        <w:r w:rsidRPr="00570DE7">
          <w:rPr>
            <w:rFonts w:ascii="Arial" w:hAnsi="Arial" w:cs="Arial"/>
            <w:color w:val="0B0080"/>
            <w:sz w:val="17"/>
            <w:u w:val="single"/>
            <w:vertAlign w:val="superscript"/>
            <w:lang w:bidi="ar-SA"/>
          </w:rPr>
          <w:t>[13]</w:t>
        </w:r>
      </w:hyperlink>
      <w:r w:rsidRPr="00570DE7">
        <w:rPr>
          <w:rFonts w:ascii="Arial" w:hAnsi="Arial" w:cs="Arial"/>
          <w:color w:val="222222"/>
          <w:sz w:val="21"/>
          <w:lang w:bidi="ar-SA"/>
        </w:rPr>
        <w:t> </w:t>
      </w:r>
      <w:r w:rsidRPr="00570DE7">
        <w:rPr>
          <w:rFonts w:ascii="Arial" w:hAnsi="Arial" w:cs="Arial"/>
          <w:color w:val="222222"/>
          <w:sz w:val="21"/>
          <w:szCs w:val="21"/>
          <w:lang w:bidi="ar-SA"/>
        </w:rPr>
        <w:t>This finding – that</w:t>
      </w:r>
      <w:r w:rsidRPr="00570DE7">
        <w:rPr>
          <w:rFonts w:ascii="Arial" w:hAnsi="Arial" w:cs="Arial"/>
          <w:color w:val="222222"/>
          <w:sz w:val="21"/>
          <w:lang w:bidi="ar-SA"/>
        </w:rPr>
        <w:t> </w:t>
      </w:r>
      <w:r w:rsidRPr="00135443">
        <w:rPr>
          <w:rFonts w:ascii="Arial" w:hAnsi="Arial" w:cs="Arial"/>
          <w:b/>
          <w:i/>
          <w:iCs/>
          <w:color w:val="222222"/>
          <w:sz w:val="21"/>
          <w:szCs w:val="21"/>
          <w:lang w:bidi="ar-SA"/>
        </w:rPr>
        <w:t>prediction</w:t>
      </w:r>
      <w:r w:rsidRPr="00135443">
        <w:rPr>
          <w:rFonts w:ascii="Arial" w:hAnsi="Arial" w:cs="Arial"/>
          <w:b/>
          <w:color w:val="222222"/>
          <w:sz w:val="21"/>
          <w:lang w:bidi="ar-SA"/>
        </w:rPr>
        <w:t> </w:t>
      </w:r>
      <w:r w:rsidRPr="00135443">
        <w:rPr>
          <w:rFonts w:ascii="Arial" w:hAnsi="Arial" w:cs="Arial"/>
          <w:b/>
          <w:color w:val="222222"/>
          <w:sz w:val="21"/>
          <w:szCs w:val="21"/>
          <w:lang w:bidi="ar-SA"/>
        </w:rPr>
        <w:t>rather than CS-US pairing is the key to conditioning</w:t>
      </w:r>
      <w:r w:rsidRPr="00570DE7">
        <w:rPr>
          <w:rFonts w:ascii="Arial" w:hAnsi="Arial" w:cs="Arial"/>
          <w:color w:val="222222"/>
          <w:sz w:val="21"/>
          <w:szCs w:val="21"/>
          <w:lang w:bidi="ar-SA"/>
        </w:rPr>
        <w:t xml:space="preserve"> – greatly influenced subsequent conditioning research and theory.</w:t>
      </w:r>
    </w:p>
    <w:p w14:paraId="1504B6BE" w14:textId="77777777" w:rsidR="00570DE7" w:rsidRPr="00053CA2" w:rsidRDefault="00570DE7" w:rsidP="00CA29B9">
      <w:pPr>
        <w:shd w:val="clear" w:color="auto" w:fill="FFFFFF"/>
        <w:spacing w:before="72"/>
        <w:outlineLvl w:val="2"/>
        <w:rPr>
          <w:rFonts w:ascii="Arial" w:hAnsi="Arial" w:cs="Arial"/>
          <w:b/>
          <w:bCs/>
          <w:color w:val="000000"/>
          <w:lang w:bidi="ar-SA"/>
        </w:rPr>
      </w:pPr>
      <w:r w:rsidRPr="00053CA2">
        <w:rPr>
          <w:rFonts w:ascii="Arial" w:hAnsi="Arial" w:cs="Arial"/>
          <w:b/>
          <w:bCs/>
          <w:color w:val="000000"/>
          <w:lang w:bidi="ar-SA"/>
        </w:rPr>
        <w:t>Extinction</w:t>
      </w:r>
    </w:p>
    <w:p w14:paraId="70E3469A" w14:textId="77777777" w:rsidR="00570DE7" w:rsidRDefault="00570DE7" w:rsidP="00570DE7">
      <w:pPr>
        <w:shd w:val="clear" w:color="auto" w:fill="FFFFFF"/>
        <w:spacing w:before="120" w:after="120" w:line="336" w:lineRule="atLeast"/>
        <w:rPr>
          <w:rFonts w:ascii="Arial" w:hAnsi="Arial" w:cs="Arial"/>
          <w:color w:val="222222"/>
          <w:sz w:val="21"/>
          <w:szCs w:val="21"/>
          <w:lang w:bidi="ar-SA"/>
        </w:rPr>
      </w:pPr>
      <w:r w:rsidRPr="00570DE7">
        <w:rPr>
          <w:rFonts w:ascii="Arial" w:hAnsi="Arial" w:cs="Arial"/>
          <w:color w:val="222222"/>
          <w:sz w:val="21"/>
          <w:szCs w:val="21"/>
          <w:lang w:bidi="ar-SA"/>
        </w:rPr>
        <w:t>In the extinction procedure, the CS is presented repeatedly in the absence of a US. This is done after a CS has been conditioned by one of the methods above. When this is done, the CR frequency eventually returns to pre-training levels. However, extinction does not completely eliminate the effects of the prior conditioning. This is demonstrated by</w:t>
      </w:r>
      <w:r w:rsidRPr="00570DE7">
        <w:rPr>
          <w:rFonts w:ascii="Arial" w:hAnsi="Arial" w:cs="Arial"/>
          <w:color w:val="222222"/>
          <w:sz w:val="21"/>
          <w:lang w:bidi="ar-SA"/>
        </w:rPr>
        <w:t> </w:t>
      </w:r>
      <w:hyperlink r:id="rId17" w:tooltip="Spontaneous recovery" w:history="1">
        <w:r w:rsidRPr="00570DE7">
          <w:rPr>
            <w:rFonts w:ascii="Arial" w:hAnsi="Arial" w:cs="Arial"/>
            <w:color w:val="0B0080"/>
            <w:sz w:val="21"/>
            <w:u w:val="single"/>
            <w:lang w:bidi="ar-SA"/>
          </w:rPr>
          <w:t>spontaneous recovery</w:t>
        </w:r>
      </w:hyperlink>
      <w:r w:rsidRPr="00570DE7">
        <w:rPr>
          <w:rFonts w:ascii="Arial" w:hAnsi="Arial" w:cs="Arial"/>
          <w:color w:val="222222"/>
          <w:sz w:val="21"/>
          <w:lang w:bidi="ar-SA"/>
        </w:rPr>
        <w:t> </w:t>
      </w:r>
      <w:r w:rsidRPr="00570DE7">
        <w:rPr>
          <w:rFonts w:ascii="Arial" w:hAnsi="Arial" w:cs="Arial"/>
          <w:color w:val="222222"/>
          <w:sz w:val="21"/>
          <w:szCs w:val="21"/>
          <w:lang w:bidi="ar-SA"/>
        </w:rPr>
        <w:t>– when there is a sudden appearance of the (CR) after extinction occurs – and other related phenomena (see "Recovery from extinction" below). These phenomena can be explained by postulating accumulation of inhibition when a weak stimulus is presented.</w:t>
      </w:r>
    </w:p>
    <w:p w14:paraId="5A1868E5" w14:textId="77777777" w:rsidR="00053CA2" w:rsidRDefault="00053CA2" w:rsidP="00570DE7">
      <w:pPr>
        <w:shd w:val="clear" w:color="auto" w:fill="FFFFFF"/>
        <w:spacing w:before="120" w:after="120" w:line="336" w:lineRule="atLeast"/>
        <w:rPr>
          <w:rFonts w:cs="Times New Roman"/>
          <w:b/>
          <w:bCs/>
          <w:color w:val="222222"/>
          <w:sz w:val="32"/>
          <w:szCs w:val="32"/>
          <w:lang w:bidi="ar-SA"/>
        </w:rPr>
      </w:pPr>
    </w:p>
    <w:p w14:paraId="757D0935" w14:textId="77777777" w:rsidR="00963EBD" w:rsidRPr="00053CA2" w:rsidRDefault="00963EBD" w:rsidP="00570DE7">
      <w:pPr>
        <w:shd w:val="clear" w:color="auto" w:fill="FFFFFF"/>
        <w:spacing w:before="120" w:after="120" w:line="336" w:lineRule="atLeast"/>
        <w:rPr>
          <w:rFonts w:cs="Times New Roman"/>
          <w:color w:val="222222"/>
          <w:sz w:val="32"/>
          <w:szCs w:val="32"/>
          <w:lang w:bidi="ar-SA"/>
        </w:rPr>
      </w:pPr>
      <w:r w:rsidRPr="00053CA2">
        <w:rPr>
          <w:rFonts w:cs="Times New Roman"/>
          <w:b/>
          <w:bCs/>
          <w:color w:val="222222"/>
          <w:sz w:val="32"/>
          <w:szCs w:val="32"/>
          <w:lang w:bidi="ar-SA"/>
        </w:rPr>
        <w:t>Operant conditioning</w:t>
      </w:r>
      <w:r w:rsidRPr="00053CA2">
        <w:rPr>
          <w:rFonts w:cs="Times New Roman"/>
          <w:color w:val="222222"/>
          <w:sz w:val="32"/>
          <w:szCs w:val="32"/>
          <w:lang w:bidi="ar-SA"/>
        </w:rPr>
        <w:t xml:space="preserve">  </w:t>
      </w:r>
    </w:p>
    <w:p w14:paraId="58D7254C" w14:textId="77777777" w:rsidR="00053CA2" w:rsidRDefault="00053CA2" w:rsidP="0058528D">
      <w:pPr>
        <w:rPr>
          <w:b/>
          <w:bCs/>
          <w:lang w:bidi="ar-SA"/>
        </w:rPr>
      </w:pPr>
    </w:p>
    <w:p w14:paraId="50BEB5F1" w14:textId="77777777" w:rsidR="00624671" w:rsidRPr="0058528D" w:rsidRDefault="00624671" w:rsidP="0058528D">
      <w:pPr>
        <w:rPr>
          <w:lang w:bidi="ar-SA"/>
        </w:rPr>
      </w:pPr>
      <w:r w:rsidRPr="0058528D">
        <w:rPr>
          <w:b/>
          <w:bCs/>
          <w:lang w:bidi="ar-SA"/>
        </w:rPr>
        <w:t>Operant conditioning</w:t>
      </w:r>
      <w:r w:rsidRPr="0058528D">
        <w:rPr>
          <w:lang w:bidi="ar-SA"/>
        </w:rPr>
        <w:t> (also called "</w:t>
      </w:r>
      <w:r w:rsidRPr="0058528D">
        <w:rPr>
          <w:b/>
          <w:bCs/>
          <w:lang w:bidi="ar-SA"/>
        </w:rPr>
        <w:t>instrumental conditioning</w:t>
      </w:r>
      <w:r w:rsidRPr="0058528D">
        <w:rPr>
          <w:lang w:bidi="ar-SA"/>
        </w:rPr>
        <w:t>") is a type of </w:t>
      </w:r>
      <w:hyperlink r:id="rId18" w:tooltip="Learning" w:history="1">
        <w:r w:rsidRPr="0058528D">
          <w:rPr>
            <w:lang w:bidi="ar-SA"/>
          </w:rPr>
          <w:t>learning</w:t>
        </w:r>
      </w:hyperlink>
      <w:r w:rsidRPr="0058528D">
        <w:rPr>
          <w:lang w:bidi="ar-SA"/>
        </w:rPr>
        <w:t xml:space="preserve"> in which the strength of a behavior is modified by the </w:t>
      </w:r>
      <w:r w:rsidRPr="00BE76F7">
        <w:rPr>
          <w:b/>
          <w:lang w:bidi="ar-SA"/>
        </w:rPr>
        <w:t>behavior's consequences</w:t>
      </w:r>
      <w:r w:rsidRPr="0058528D">
        <w:rPr>
          <w:lang w:bidi="ar-SA"/>
        </w:rPr>
        <w:t xml:space="preserve">, such as </w:t>
      </w:r>
      <w:r w:rsidRPr="00A24DB0">
        <w:rPr>
          <w:b/>
          <w:lang w:bidi="ar-SA"/>
        </w:rPr>
        <w:t>reward</w:t>
      </w:r>
      <w:r w:rsidRPr="0058528D">
        <w:rPr>
          <w:lang w:bidi="ar-SA"/>
        </w:rPr>
        <w:t xml:space="preserve"> or </w:t>
      </w:r>
      <w:r w:rsidRPr="00A24DB0">
        <w:rPr>
          <w:b/>
          <w:lang w:bidi="ar-SA"/>
        </w:rPr>
        <w:t>punishment</w:t>
      </w:r>
      <w:r w:rsidRPr="0058528D">
        <w:rPr>
          <w:lang w:bidi="ar-SA"/>
        </w:rPr>
        <w:t>.</w:t>
      </w:r>
      <w:r w:rsidR="00053CA2">
        <w:rPr>
          <w:lang w:bidi="ar-SA"/>
        </w:rPr>
        <w:t xml:space="preserve"> </w:t>
      </w:r>
      <w:r w:rsidRPr="0058528D">
        <w:rPr>
          <w:lang w:bidi="ar-SA"/>
        </w:rPr>
        <w:t xml:space="preserve">Although operant and classical conditioning both involve behaviors controlled by environmental stimuli, they differ in nature. </w:t>
      </w:r>
      <w:r w:rsidRPr="00536BC0">
        <w:rPr>
          <w:b/>
          <w:lang w:bidi="ar-SA"/>
        </w:rPr>
        <w:t>In operant conditioning, stimuli present when a behavior is rewarded or punished come to control that behavior</w:t>
      </w:r>
      <w:r w:rsidRPr="0058528D">
        <w:rPr>
          <w:lang w:bidi="ar-SA"/>
        </w:rPr>
        <w:t>. For example, a child may learn to open a box to get the candy inside, or learn to avoid touching a hot stove; the box and the stove are discriminative stimuli. However, in </w:t>
      </w:r>
      <w:hyperlink r:id="rId19" w:tooltip="Classical conditioning" w:history="1">
        <w:r w:rsidRPr="0058528D">
          <w:rPr>
            <w:lang w:bidi="ar-SA"/>
          </w:rPr>
          <w:t>classical conditioning</w:t>
        </w:r>
      </w:hyperlink>
      <w:r w:rsidRPr="0058528D">
        <w:rPr>
          <w:lang w:bidi="ar-SA"/>
        </w:rPr>
        <w:t>, stimuli that signal significant events produce </w:t>
      </w:r>
      <w:hyperlink r:id="rId20" w:tooltip="Reflexes" w:history="1">
        <w:r w:rsidRPr="0058528D">
          <w:rPr>
            <w:lang w:bidi="ar-SA"/>
          </w:rPr>
          <w:t>reflexive behavior</w:t>
        </w:r>
      </w:hyperlink>
      <w:r w:rsidRPr="0058528D">
        <w:rPr>
          <w:lang w:bidi="ar-SA"/>
        </w:rPr>
        <w:t>. For example, the sound of a door slam comes to signal an angry parent, causing a child to tremble.</w:t>
      </w:r>
    </w:p>
    <w:p w14:paraId="3F56B684" w14:textId="77777777" w:rsidR="00963EBD" w:rsidRPr="0058528D" w:rsidRDefault="00963EBD" w:rsidP="0058528D">
      <w:pPr>
        <w:rPr>
          <w:b/>
          <w:bCs/>
          <w:bdr w:val="none" w:sz="0" w:space="0" w:color="auto" w:frame="1"/>
          <w:lang w:bidi="ar-SA"/>
        </w:rPr>
      </w:pPr>
    </w:p>
    <w:p w14:paraId="7CA4C93B" w14:textId="77777777" w:rsidR="00053CA2" w:rsidRPr="00053CA2" w:rsidRDefault="00053CA2" w:rsidP="00053CA2">
      <w:pPr>
        <w:shd w:val="clear" w:color="auto" w:fill="FFFFFF"/>
        <w:spacing w:before="72"/>
        <w:outlineLvl w:val="2"/>
        <w:rPr>
          <w:rFonts w:ascii="Arial" w:hAnsi="Arial" w:cs="Arial"/>
          <w:b/>
          <w:bCs/>
          <w:color w:val="000000"/>
          <w:sz w:val="28"/>
          <w:szCs w:val="28"/>
          <w:lang w:bidi="ar-SA"/>
        </w:rPr>
      </w:pPr>
      <w:r w:rsidRPr="00053CA2">
        <w:rPr>
          <w:rFonts w:ascii="Arial" w:hAnsi="Arial" w:cs="Arial"/>
          <w:b/>
          <w:bCs/>
          <w:color w:val="000000"/>
          <w:sz w:val="28"/>
          <w:szCs w:val="28"/>
          <w:lang w:bidi="ar-SA"/>
        </w:rPr>
        <w:t>Modifying operant behavior: reinforcement and shaping</w:t>
      </w:r>
    </w:p>
    <w:p w14:paraId="58C8D01F" w14:textId="77777777" w:rsidR="00053CA2" w:rsidRPr="00624671" w:rsidRDefault="00053CA2" w:rsidP="00053CA2">
      <w:pPr>
        <w:shd w:val="clear" w:color="auto" w:fill="FFFFFF"/>
        <w:spacing w:before="120" w:after="120" w:line="336" w:lineRule="atLeast"/>
        <w:rPr>
          <w:rFonts w:ascii="Arial" w:hAnsi="Arial" w:cs="Arial"/>
          <w:color w:val="222222"/>
          <w:sz w:val="21"/>
          <w:szCs w:val="21"/>
          <w:lang w:bidi="ar-SA"/>
        </w:rPr>
      </w:pPr>
      <w:r w:rsidRPr="00624671">
        <w:rPr>
          <w:rFonts w:ascii="Arial" w:hAnsi="Arial" w:cs="Arial"/>
          <w:color w:val="222222"/>
          <w:sz w:val="21"/>
          <w:szCs w:val="21"/>
          <w:lang w:bidi="ar-SA"/>
        </w:rPr>
        <w:lastRenderedPageBreak/>
        <w:t>Reinforcement and punishment are the core tools through which operant behavior is modified. These terms are defined by their effect on behavior. Either may be positive or negative, as described below.</w:t>
      </w:r>
    </w:p>
    <w:p w14:paraId="2AE5207C" w14:textId="64C72284" w:rsidR="00053CA2" w:rsidRPr="00624671" w:rsidRDefault="00053CA2" w:rsidP="00053CA2">
      <w:pPr>
        <w:numPr>
          <w:ilvl w:val="0"/>
          <w:numId w:val="11"/>
        </w:numPr>
        <w:shd w:val="clear" w:color="auto" w:fill="FFFFFF"/>
        <w:spacing w:before="100" w:beforeAutospacing="1" w:after="24" w:line="336" w:lineRule="atLeast"/>
        <w:ind w:left="384"/>
        <w:rPr>
          <w:rFonts w:ascii="Arial" w:hAnsi="Arial" w:cs="Arial"/>
          <w:color w:val="222222"/>
          <w:sz w:val="21"/>
          <w:szCs w:val="21"/>
          <w:lang w:bidi="ar-SA"/>
        </w:rPr>
      </w:pPr>
      <w:r w:rsidRPr="009B03A0">
        <w:rPr>
          <w:rFonts w:ascii="Arial" w:hAnsi="Arial" w:cs="Arial"/>
          <w:b/>
          <w:color w:val="222222"/>
          <w:sz w:val="21"/>
          <w:szCs w:val="21"/>
          <w:lang w:bidi="ar-SA"/>
        </w:rPr>
        <w:t>Positive reinforcement and negative reinforcement</w:t>
      </w:r>
      <w:r w:rsidRPr="00624671">
        <w:rPr>
          <w:rFonts w:ascii="Arial" w:hAnsi="Arial" w:cs="Arial"/>
          <w:color w:val="222222"/>
          <w:sz w:val="21"/>
          <w:szCs w:val="21"/>
          <w:lang w:bidi="ar-SA"/>
        </w:rPr>
        <w:t xml:space="preserve"> increase the probability of a behavior that they follow, while </w:t>
      </w:r>
      <w:r w:rsidRPr="00DA6F23">
        <w:rPr>
          <w:rFonts w:ascii="Arial" w:hAnsi="Arial" w:cs="Arial"/>
          <w:b/>
          <w:color w:val="222222"/>
          <w:sz w:val="21"/>
          <w:szCs w:val="21"/>
          <w:lang w:bidi="ar-SA"/>
        </w:rPr>
        <w:t>positive</w:t>
      </w:r>
      <w:r w:rsidRPr="00624671">
        <w:rPr>
          <w:rFonts w:ascii="Arial" w:hAnsi="Arial" w:cs="Arial"/>
          <w:color w:val="222222"/>
          <w:sz w:val="21"/>
          <w:szCs w:val="21"/>
          <w:lang w:bidi="ar-SA"/>
        </w:rPr>
        <w:t xml:space="preserve"> punishment and </w:t>
      </w:r>
      <w:r w:rsidRPr="00DA6F23">
        <w:rPr>
          <w:rFonts w:ascii="Arial" w:hAnsi="Arial" w:cs="Arial"/>
          <w:b/>
          <w:color w:val="222222"/>
          <w:sz w:val="21"/>
          <w:szCs w:val="21"/>
          <w:lang w:bidi="ar-SA"/>
        </w:rPr>
        <w:t>negative</w:t>
      </w:r>
      <w:r w:rsidRPr="00624671">
        <w:rPr>
          <w:rFonts w:ascii="Arial" w:hAnsi="Arial" w:cs="Arial"/>
          <w:color w:val="222222"/>
          <w:sz w:val="21"/>
          <w:szCs w:val="21"/>
          <w:lang w:bidi="ar-SA"/>
        </w:rPr>
        <w:t xml:space="preserve"> punishment reduce the </w:t>
      </w:r>
      <w:r w:rsidR="00C232D0">
        <w:rPr>
          <w:rFonts w:ascii="Arial" w:hAnsi="Arial" w:cs="Arial"/>
          <w:b/>
          <w:color w:val="222222"/>
          <w:sz w:val="21"/>
          <w:szCs w:val="21"/>
          <w:lang w:bidi="ar-SA"/>
        </w:rPr>
        <w:t>probability of behavio</w:t>
      </w:r>
      <w:r w:rsidRPr="00C232D0">
        <w:rPr>
          <w:rFonts w:ascii="Arial" w:hAnsi="Arial" w:cs="Arial"/>
          <w:b/>
          <w:color w:val="222222"/>
          <w:sz w:val="21"/>
          <w:szCs w:val="21"/>
          <w:lang w:bidi="ar-SA"/>
        </w:rPr>
        <w:t>r</w:t>
      </w:r>
      <w:r w:rsidRPr="00624671">
        <w:rPr>
          <w:rFonts w:ascii="Arial" w:hAnsi="Arial" w:cs="Arial"/>
          <w:color w:val="222222"/>
          <w:sz w:val="21"/>
          <w:szCs w:val="21"/>
          <w:lang w:bidi="ar-SA"/>
        </w:rPr>
        <w:t xml:space="preserve"> that they follow.</w:t>
      </w:r>
    </w:p>
    <w:p w14:paraId="331C0C1D" w14:textId="77777777" w:rsidR="00053CA2" w:rsidRPr="00624671" w:rsidRDefault="00053CA2" w:rsidP="00053CA2">
      <w:pPr>
        <w:shd w:val="clear" w:color="auto" w:fill="FFFFFF"/>
        <w:spacing w:before="120" w:after="120" w:line="336" w:lineRule="atLeast"/>
        <w:rPr>
          <w:rFonts w:ascii="Arial" w:hAnsi="Arial" w:cs="Arial"/>
          <w:color w:val="222222"/>
          <w:sz w:val="21"/>
          <w:szCs w:val="21"/>
          <w:lang w:bidi="ar-SA"/>
        </w:rPr>
      </w:pPr>
      <w:r w:rsidRPr="00624671">
        <w:rPr>
          <w:rFonts w:ascii="Arial" w:hAnsi="Arial" w:cs="Arial"/>
          <w:color w:val="222222"/>
          <w:sz w:val="21"/>
          <w:szCs w:val="21"/>
          <w:lang w:bidi="ar-SA"/>
        </w:rPr>
        <w:t>There is an additional procedure</w:t>
      </w:r>
    </w:p>
    <w:p w14:paraId="560990EC" w14:textId="77777777" w:rsidR="00053CA2" w:rsidRPr="00053CA2" w:rsidRDefault="00536BC0" w:rsidP="00053CA2">
      <w:pPr>
        <w:numPr>
          <w:ilvl w:val="0"/>
          <w:numId w:val="12"/>
        </w:numPr>
        <w:shd w:val="clear" w:color="auto" w:fill="FFFFFF"/>
        <w:spacing w:before="100" w:beforeAutospacing="1" w:after="24" w:line="336" w:lineRule="atLeast"/>
        <w:ind w:left="384"/>
        <w:rPr>
          <w:rFonts w:ascii="Arial" w:hAnsi="Arial" w:cs="Arial"/>
          <w:sz w:val="21"/>
          <w:szCs w:val="21"/>
          <w:lang w:bidi="ar-SA"/>
        </w:rPr>
      </w:pPr>
      <w:hyperlink r:id="rId21" w:tooltip="Extinction (psychology)" w:history="1">
        <w:r w:rsidR="00053CA2" w:rsidRPr="00053CA2">
          <w:rPr>
            <w:rFonts w:ascii="Arial" w:hAnsi="Arial" w:cs="Arial"/>
            <w:b/>
            <w:bCs/>
            <w:sz w:val="21"/>
            <w:u w:val="single"/>
            <w:lang w:bidi="ar-SA"/>
          </w:rPr>
          <w:t>Extinction</w:t>
        </w:r>
      </w:hyperlink>
      <w:r w:rsidR="00053CA2" w:rsidRPr="00053CA2">
        <w:rPr>
          <w:rFonts w:ascii="Arial" w:hAnsi="Arial" w:cs="Arial"/>
          <w:sz w:val="21"/>
          <w:lang w:bidi="ar-SA"/>
        </w:rPr>
        <w:t> </w:t>
      </w:r>
      <w:r w:rsidR="00053CA2" w:rsidRPr="00053CA2">
        <w:rPr>
          <w:rFonts w:ascii="Arial" w:hAnsi="Arial" w:cs="Arial"/>
          <w:sz w:val="21"/>
          <w:szCs w:val="21"/>
          <w:lang w:bidi="ar-SA"/>
        </w:rPr>
        <w:t>occurs when a previously reinforced behavior is no longer reinforced with either positive or negative reinforcement. During extinction the behavior becomes less probable.</w:t>
      </w:r>
    </w:p>
    <w:p w14:paraId="48098626" w14:textId="77777777" w:rsidR="00053CA2" w:rsidRPr="00053CA2" w:rsidRDefault="00053CA2" w:rsidP="00053CA2">
      <w:pPr>
        <w:shd w:val="clear" w:color="auto" w:fill="FFFFFF"/>
        <w:spacing w:before="120" w:after="120" w:line="336" w:lineRule="atLeast"/>
        <w:rPr>
          <w:rFonts w:ascii="Arial" w:hAnsi="Arial" w:cs="Arial"/>
          <w:sz w:val="21"/>
          <w:szCs w:val="21"/>
          <w:lang w:bidi="ar-SA"/>
        </w:rPr>
      </w:pPr>
      <w:r w:rsidRPr="00053CA2">
        <w:rPr>
          <w:rFonts w:ascii="Arial" w:hAnsi="Arial" w:cs="Arial"/>
          <w:sz w:val="21"/>
          <w:szCs w:val="21"/>
          <w:lang w:bidi="ar-SA"/>
        </w:rPr>
        <w:t>Thus there are a total of five basic consequences -</w:t>
      </w:r>
    </w:p>
    <w:p w14:paraId="306C4688" w14:textId="77777777" w:rsidR="00053CA2" w:rsidRPr="00053CA2" w:rsidRDefault="00536BC0" w:rsidP="00053CA2">
      <w:pPr>
        <w:numPr>
          <w:ilvl w:val="0"/>
          <w:numId w:val="13"/>
        </w:numPr>
        <w:shd w:val="clear" w:color="auto" w:fill="FFFFFF"/>
        <w:spacing w:before="100" w:beforeAutospacing="1" w:after="24" w:line="336" w:lineRule="atLeast"/>
        <w:ind w:left="768"/>
        <w:rPr>
          <w:rFonts w:ascii="Arial" w:hAnsi="Arial" w:cs="Arial"/>
          <w:sz w:val="21"/>
          <w:szCs w:val="21"/>
          <w:lang w:bidi="ar-SA"/>
        </w:rPr>
      </w:pPr>
      <w:hyperlink r:id="rId22" w:tooltip="Positive reinforcement" w:history="1">
        <w:r w:rsidR="00053CA2" w:rsidRPr="00053CA2">
          <w:rPr>
            <w:rFonts w:ascii="Arial" w:hAnsi="Arial" w:cs="Arial"/>
            <w:b/>
            <w:bCs/>
            <w:sz w:val="21"/>
            <w:u w:val="single"/>
            <w:lang w:bidi="ar-SA"/>
          </w:rPr>
          <w:t>Positive reinforcement</w:t>
        </w:r>
      </w:hyperlink>
      <w:r w:rsidR="00053CA2" w:rsidRPr="00053CA2">
        <w:rPr>
          <w:rFonts w:ascii="Arial" w:hAnsi="Arial" w:cs="Arial"/>
          <w:sz w:val="21"/>
          <w:lang w:bidi="ar-SA"/>
        </w:rPr>
        <w:t> </w:t>
      </w:r>
      <w:r w:rsidR="00053CA2" w:rsidRPr="00053CA2">
        <w:rPr>
          <w:rFonts w:ascii="Arial" w:hAnsi="Arial" w:cs="Arial"/>
          <w:sz w:val="21"/>
          <w:szCs w:val="21"/>
          <w:lang w:bidi="ar-SA"/>
        </w:rPr>
        <w:t>(reinforcement): This occurs when a behavior (response) is</w:t>
      </w:r>
      <w:r w:rsidR="00053CA2" w:rsidRPr="00053CA2">
        <w:rPr>
          <w:rFonts w:ascii="Arial" w:hAnsi="Arial" w:cs="Arial"/>
          <w:sz w:val="21"/>
          <w:lang w:bidi="ar-SA"/>
        </w:rPr>
        <w:t> </w:t>
      </w:r>
      <w:hyperlink r:id="rId23" w:tooltip="Reward system" w:history="1">
        <w:r w:rsidR="00053CA2" w:rsidRPr="00053CA2">
          <w:rPr>
            <w:rFonts w:ascii="Arial" w:hAnsi="Arial" w:cs="Arial"/>
            <w:sz w:val="21"/>
            <w:u w:val="single"/>
            <w:lang w:bidi="ar-SA"/>
          </w:rPr>
          <w:t>rewarding</w:t>
        </w:r>
      </w:hyperlink>
      <w:r w:rsidR="00053CA2" w:rsidRPr="00053CA2">
        <w:rPr>
          <w:rFonts w:ascii="Arial" w:hAnsi="Arial" w:cs="Arial"/>
          <w:sz w:val="21"/>
          <w:lang w:bidi="ar-SA"/>
        </w:rPr>
        <w:t> </w:t>
      </w:r>
      <w:r w:rsidR="00053CA2" w:rsidRPr="00053CA2">
        <w:rPr>
          <w:rFonts w:ascii="Arial" w:hAnsi="Arial" w:cs="Arial"/>
          <w:sz w:val="21"/>
          <w:szCs w:val="21"/>
          <w:lang w:bidi="ar-SA"/>
        </w:rPr>
        <w:t xml:space="preserve">or the behavior is followed by another stimulus that is rewarding, increasing the frequency of that behavior. For example, if a rat in </w:t>
      </w:r>
      <w:proofErr w:type="spellStart"/>
      <w:r w:rsidR="00053CA2" w:rsidRPr="00053CA2">
        <w:rPr>
          <w:rFonts w:ascii="Arial" w:hAnsi="Arial" w:cs="Arial"/>
          <w:sz w:val="21"/>
          <w:szCs w:val="21"/>
          <w:lang w:bidi="ar-SA"/>
        </w:rPr>
        <w:t>a</w:t>
      </w:r>
      <w:hyperlink r:id="rId24" w:tooltip="Skinner box" w:history="1">
        <w:r w:rsidR="00053CA2" w:rsidRPr="00053CA2">
          <w:rPr>
            <w:rFonts w:ascii="Arial" w:hAnsi="Arial" w:cs="Arial"/>
            <w:sz w:val="21"/>
            <w:u w:val="single"/>
            <w:lang w:bidi="ar-SA"/>
          </w:rPr>
          <w:t>Skinner</w:t>
        </w:r>
        <w:proofErr w:type="spellEnd"/>
        <w:r w:rsidR="00053CA2" w:rsidRPr="00053CA2">
          <w:rPr>
            <w:rFonts w:ascii="Arial" w:hAnsi="Arial" w:cs="Arial"/>
            <w:sz w:val="21"/>
            <w:u w:val="single"/>
            <w:lang w:bidi="ar-SA"/>
          </w:rPr>
          <w:t xml:space="preserve"> box</w:t>
        </w:r>
      </w:hyperlink>
      <w:r w:rsidR="00053CA2" w:rsidRPr="00053CA2">
        <w:rPr>
          <w:rFonts w:ascii="Arial" w:hAnsi="Arial" w:cs="Arial"/>
          <w:sz w:val="21"/>
          <w:lang w:bidi="ar-SA"/>
        </w:rPr>
        <w:t> </w:t>
      </w:r>
      <w:r w:rsidR="00053CA2" w:rsidRPr="00053CA2">
        <w:rPr>
          <w:rFonts w:ascii="Arial" w:hAnsi="Arial" w:cs="Arial"/>
          <w:sz w:val="21"/>
          <w:szCs w:val="21"/>
          <w:lang w:bidi="ar-SA"/>
        </w:rPr>
        <w:t xml:space="preserve">gets food when it presses a lever, its rate of pressing will go up. This procedure is usually called </w:t>
      </w:r>
      <w:proofErr w:type="spellStart"/>
      <w:r w:rsidR="00053CA2" w:rsidRPr="00053CA2">
        <w:rPr>
          <w:rFonts w:ascii="Arial" w:hAnsi="Arial" w:cs="Arial"/>
          <w:sz w:val="21"/>
          <w:szCs w:val="21"/>
          <w:lang w:bidi="ar-SA"/>
        </w:rPr>
        <w:t>simply</w:t>
      </w:r>
      <w:r w:rsidR="00053CA2" w:rsidRPr="00053CA2">
        <w:rPr>
          <w:rFonts w:ascii="Arial" w:hAnsi="Arial" w:cs="Arial"/>
          <w:i/>
          <w:iCs/>
          <w:sz w:val="21"/>
          <w:szCs w:val="21"/>
          <w:lang w:bidi="ar-SA"/>
        </w:rPr>
        <w:t>reinforcement</w:t>
      </w:r>
      <w:proofErr w:type="spellEnd"/>
      <w:r w:rsidR="00053CA2" w:rsidRPr="00053CA2">
        <w:rPr>
          <w:rFonts w:ascii="Arial" w:hAnsi="Arial" w:cs="Arial"/>
          <w:sz w:val="21"/>
          <w:szCs w:val="21"/>
          <w:lang w:bidi="ar-SA"/>
        </w:rPr>
        <w:t>.</w:t>
      </w:r>
    </w:p>
    <w:p w14:paraId="44DAAA5F" w14:textId="77777777" w:rsidR="00053CA2" w:rsidRPr="00053CA2" w:rsidRDefault="00536BC0" w:rsidP="00053CA2">
      <w:pPr>
        <w:numPr>
          <w:ilvl w:val="0"/>
          <w:numId w:val="13"/>
        </w:numPr>
        <w:shd w:val="clear" w:color="auto" w:fill="FFFFFF"/>
        <w:spacing w:before="100" w:beforeAutospacing="1" w:after="24" w:line="336" w:lineRule="atLeast"/>
        <w:ind w:left="768"/>
        <w:rPr>
          <w:rFonts w:ascii="Arial" w:hAnsi="Arial" w:cs="Arial"/>
          <w:sz w:val="21"/>
          <w:szCs w:val="21"/>
          <w:lang w:bidi="ar-SA"/>
        </w:rPr>
      </w:pPr>
      <w:hyperlink r:id="rId25" w:tooltip="Negative reinforcement" w:history="1">
        <w:r w:rsidR="00053CA2" w:rsidRPr="00053CA2">
          <w:rPr>
            <w:rFonts w:ascii="Arial" w:hAnsi="Arial" w:cs="Arial"/>
            <w:b/>
            <w:bCs/>
            <w:sz w:val="21"/>
            <w:u w:val="single"/>
            <w:lang w:bidi="ar-SA"/>
          </w:rPr>
          <w:t>Negative reinforcement</w:t>
        </w:r>
      </w:hyperlink>
      <w:r w:rsidR="00053CA2" w:rsidRPr="00053CA2">
        <w:rPr>
          <w:rFonts w:ascii="Arial" w:hAnsi="Arial" w:cs="Arial"/>
          <w:sz w:val="21"/>
          <w:lang w:bidi="ar-SA"/>
        </w:rPr>
        <w:t> </w:t>
      </w:r>
      <w:r w:rsidR="00053CA2" w:rsidRPr="00053CA2">
        <w:rPr>
          <w:rFonts w:ascii="Arial" w:hAnsi="Arial" w:cs="Arial"/>
          <w:sz w:val="21"/>
          <w:szCs w:val="21"/>
          <w:lang w:bidi="ar-SA"/>
        </w:rPr>
        <w:t xml:space="preserve">(escape): This occurs when a behavior (response) is followed by the removal of </w:t>
      </w:r>
      <w:proofErr w:type="spellStart"/>
      <w:r w:rsidR="00053CA2" w:rsidRPr="00053CA2">
        <w:rPr>
          <w:rFonts w:ascii="Arial" w:hAnsi="Arial" w:cs="Arial"/>
          <w:sz w:val="21"/>
          <w:szCs w:val="21"/>
          <w:lang w:bidi="ar-SA"/>
        </w:rPr>
        <w:t>an</w:t>
      </w:r>
      <w:hyperlink r:id="rId26" w:tooltip="Aversive" w:history="1">
        <w:r w:rsidR="00053CA2" w:rsidRPr="00053CA2">
          <w:rPr>
            <w:rFonts w:ascii="Arial" w:hAnsi="Arial" w:cs="Arial"/>
            <w:sz w:val="21"/>
            <w:u w:val="single"/>
            <w:lang w:bidi="ar-SA"/>
          </w:rPr>
          <w:t>aversive</w:t>
        </w:r>
        <w:proofErr w:type="spellEnd"/>
      </w:hyperlink>
      <w:r w:rsidR="00053CA2" w:rsidRPr="00053CA2">
        <w:rPr>
          <w:rFonts w:ascii="Arial" w:hAnsi="Arial" w:cs="Arial"/>
          <w:sz w:val="21"/>
          <w:lang w:bidi="ar-SA"/>
        </w:rPr>
        <w:t> </w:t>
      </w:r>
      <w:r w:rsidR="00053CA2" w:rsidRPr="00053CA2">
        <w:rPr>
          <w:rFonts w:ascii="Arial" w:hAnsi="Arial" w:cs="Arial"/>
          <w:sz w:val="21"/>
          <w:szCs w:val="21"/>
          <w:lang w:bidi="ar-SA"/>
        </w:rPr>
        <w:t>stimulus, thereby increasing that behavior's frequency. In the Skinner box experiment, the aversive stimulus might be a loud noise continuously sounding inside the box; negative reinforcement would happen when the rat presses a lever, turning off the noise.</w:t>
      </w:r>
    </w:p>
    <w:p w14:paraId="13C6C59F" w14:textId="77777777" w:rsidR="00053CA2" w:rsidRPr="00053CA2" w:rsidRDefault="00536BC0" w:rsidP="00053CA2">
      <w:pPr>
        <w:numPr>
          <w:ilvl w:val="0"/>
          <w:numId w:val="13"/>
        </w:numPr>
        <w:shd w:val="clear" w:color="auto" w:fill="FFFFFF"/>
        <w:spacing w:before="100" w:beforeAutospacing="1" w:after="24" w:line="336" w:lineRule="atLeast"/>
        <w:ind w:left="768"/>
        <w:rPr>
          <w:rFonts w:ascii="Arial" w:hAnsi="Arial" w:cs="Arial"/>
          <w:sz w:val="21"/>
          <w:szCs w:val="21"/>
          <w:lang w:bidi="ar-SA"/>
        </w:rPr>
      </w:pPr>
      <w:hyperlink r:id="rId27" w:tooltip="Positive punishment" w:history="1">
        <w:r w:rsidR="00053CA2" w:rsidRPr="00053CA2">
          <w:rPr>
            <w:rFonts w:ascii="Arial" w:hAnsi="Arial" w:cs="Arial"/>
            <w:b/>
            <w:bCs/>
            <w:sz w:val="21"/>
            <w:u w:val="single"/>
            <w:lang w:bidi="ar-SA"/>
          </w:rPr>
          <w:t>Positive punishment</w:t>
        </w:r>
      </w:hyperlink>
      <w:r w:rsidR="00053CA2" w:rsidRPr="00053CA2">
        <w:rPr>
          <w:rFonts w:ascii="Arial" w:hAnsi="Arial" w:cs="Arial"/>
          <w:sz w:val="21"/>
          <w:lang w:bidi="ar-SA"/>
        </w:rPr>
        <w:t> </w:t>
      </w:r>
      <w:r w:rsidR="00053CA2" w:rsidRPr="00053CA2">
        <w:rPr>
          <w:rFonts w:ascii="Arial" w:hAnsi="Arial" w:cs="Arial"/>
          <w:sz w:val="21"/>
          <w:szCs w:val="21"/>
          <w:lang w:bidi="ar-SA"/>
        </w:rPr>
        <w:t>(also referred to as "</w:t>
      </w:r>
      <w:r w:rsidR="00053CA2" w:rsidRPr="007C239F">
        <w:rPr>
          <w:rFonts w:ascii="Arial" w:hAnsi="Arial" w:cs="Arial"/>
          <w:b/>
          <w:sz w:val="21"/>
          <w:szCs w:val="21"/>
          <w:lang w:bidi="ar-SA"/>
        </w:rPr>
        <w:t>punishment by contingent stimulation</w:t>
      </w:r>
      <w:r w:rsidR="00053CA2" w:rsidRPr="00053CA2">
        <w:rPr>
          <w:rFonts w:ascii="Arial" w:hAnsi="Arial" w:cs="Arial"/>
          <w:sz w:val="21"/>
          <w:szCs w:val="21"/>
          <w:lang w:bidi="ar-SA"/>
        </w:rPr>
        <w:t>"): This occurs when a behavior (response) is followed by an aversive stimulus, such as pain from a</w:t>
      </w:r>
      <w:r w:rsidR="00053CA2" w:rsidRPr="00053CA2">
        <w:rPr>
          <w:rFonts w:ascii="Arial" w:hAnsi="Arial" w:cs="Arial"/>
          <w:sz w:val="21"/>
          <w:lang w:bidi="ar-SA"/>
        </w:rPr>
        <w:t> </w:t>
      </w:r>
      <w:hyperlink r:id="rId28" w:tooltip="Spanking" w:history="1">
        <w:r w:rsidR="00053CA2" w:rsidRPr="00053CA2">
          <w:rPr>
            <w:rFonts w:ascii="Arial" w:hAnsi="Arial" w:cs="Arial"/>
            <w:sz w:val="21"/>
            <w:u w:val="single"/>
            <w:lang w:bidi="ar-SA"/>
          </w:rPr>
          <w:t>spanking</w:t>
        </w:r>
      </w:hyperlink>
      <w:r w:rsidR="00053CA2" w:rsidRPr="00053CA2">
        <w:rPr>
          <w:rFonts w:ascii="Arial" w:hAnsi="Arial" w:cs="Arial"/>
          <w:sz w:val="21"/>
          <w:szCs w:val="21"/>
          <w:lang w:bidi="ar-SA"/>
        </w:rPr>
        <w:t>, which results in a decrease in that behavior.</w:t>
      </w:r>
      <w:r w:rsidR="00053CA2" w:rsidRPr="00053CA2">
        <w:rPr>
          <w:rFonts w:ascii="Arial" w:hAnsi="Arial" w:cs="Arial"/>
          <w:sz w:val="21"/>
          <w:lang w:bidi="ar-SA"/>
        </w:rPr>
        <w:t> </w:t>
      </w:r>
      <w:r w:rsidR="00053CA2" w:rsidRPr="00053CA2">
        <w:rPr>
          <w:rFonts w:ascii="Arial" w:hAnsi="Arial" w:cs="Arial"/>
          <w:i/>
          <w:iCs/>
          <w:sz w:val="21"/>
          <w:szCs w:val="21"/>
          <w:lang w:bidi="ar-SA"/>
        </w:rPr>
        <w:t>Positive punishment</w:t>
      </w:r>
      <w:r w:rsidR="00053CA2" w:rsidRPr="00053CA2">
        <w:rPr>
          <w:rFonts w:ascii="Arial" w:hAnsi="Arial" w:cs="Arial"/>
          <w:sz w:val="21"/>
          <w:lang w:bidi="ar-SA"/>
        </w:rPr>
        <w:t> </w:t>
      </w:r>
      <w:r w:rsidR="00053CA2" w:rsidRPr="00053CA2">
        <w:rPr>
          <w:rFonts w:ascii="Arial" w:hAnsi="Arial" w:cs="Arial"/>
          <w:sz w:val="21"/>
          <w:szCs w:val="21"/>
          <w:lang w:bidi="ar-SA"/>
        </w:rPr>
        <w:t>is a rather confusing term, and usually the procedure is simply called "punishment."</w:t>
      </w:r>
    </w:p>
    <w:p w14:paraId="4B9826B3" w14:textId="77777777" w:rsidR="00053CA2" w:rsidRPr="00624671" w:rsidRDefault="00536BC0" w:rsidP="00053CA2">
      <w:pPr>
        <w:numPr>
          <w:ilvl w:val="0"/>
          <w:numId w:val="13"/>
        </w:numPr>
        <w:shd w:val="clear" w:color="auto" w:fill="FFFFFF"/>
        <w:spacing w:before="100" w:beforeAutospacing="1" w:after="24" w:line="336" w:lineRule="atLeast"/>
        <w:ind w:left="768"/>
        <w:rPr>
          <w:rFonts w:ascii="Arial" w:hAnsi="Arial" w:cs="Arial"/>
          <w:color w:val="222222"/>
          <w:sz w:val="21"/>
          <w:szCs w:val="21"/>
          <w:lang w:bidi="ar-SA"/>
        </w:rPr>
      </w:pPr>
      <w:hyperlink r:id="rId29" w:tooltip="Negative punishment" w:history="1">
        <w:r w:rsidR="00053CA2" w:rsidRPr="00053CA2">
          <w:rPr>
            <w:rFonts w:ascii="Arial" w:hAnsi="Arial" w:cs="Arial"/>
            <w:b/>
            <w:bCs/>
            <w:sz w:val="21"/>
            <w:u w:val="single"/>
            <w:lang w:bidi="ar-SA"/>
          </w:rPr>
          <w:t>Negative punishment</w:t>
        </w:r>
      </w:hyperlink>
      <w:r w:rsidR="00053CA2" w:rsidRPr="00053CA2">
        <w:rPr>
          <w:rFonts w:ascii="Arial" w:hAnsi="Arial" w:cs="Arial"/>
          <w:sz w:val="21"/>
          <w:lang w:bidi="ar-SA"/>
        </w:rPr>
        <w:t> </w:t>
      </w:r>
      <w:r w:rsidR="00053CA2" w:rsidRPr="00053CA2">
        <w:rPr>
          <w:rFonts w:ascii="Arial" w:hAnsi="Arial" w:cs="Arial"/>
          <w:sz w:val="21"/>
          <w:szCs w:val="21"/>
          <w:lang w:bidi="ar-SA"/>
        </w:rPr>
        <w:t>(</w:t>
      </w:r>
      <w:r w:rsidR="00053CA2" w:rsidRPr="002374A6">
        <w:rPr>
          <w:rFonts w:ascii="Arial" w:hAnsi="Arial" w:cs="Arial"/>
          <w:b/>
          <w:sz w:val="21"/>
          <w:szCs w:val="21"/>
          <w:lang w:bidi="ar-SA"/>
        </w:rPr>
        <w:t>penalty</w:t>
      </w:r>
      <w:r w:rsidR="00053CA2" w:rsidRPr="00053CA2">
        <w:rPr>
          <w:rFonts w:ascii="Arial" w:hAnsi="Arial" w:cs="Arial"/>
          <w:sz w:val="21"/>
          <w:szCs w:val="21"/>
          <w:lang w:bidi="ar-SA"/>
        </w:rPr>
        <w:t xml:space="preserve">) (also called "punishment by contingent withdrawal"): Occurs when a behavior (response) </w:t>
      </w:r>
      <w:r w:rsidR="00053CA2" w:rsidRPr="002374A6">
        <w:rPr>
          <w:rFonts w:ascii="Arial" w:hAnsi="Arial" w:cs="Arial"/>
          <w:b/>
          <w:sz w:val="21"/>
          <w:szCs w:val="21"/>
          <w:lang w:bidi="ar-SA"/>
        </w:rPr>
        <w:t xml:space="preserve">is followed by the removal of a stimulus, such as taking away a </w:t>
      </w:r>
      <w:r w:rsidR="00053CA2" w:rsidRPr="002374A6">
        <w:rPr>
          <w:rFonts w:ascii="Arial" w:hAnsi="Arial" w:cs="Arial"/>
          <w:b/>
          <w:color w:val="222222"/>
          <w:sz w:val="21"/>
          <w:szCs w:val="21"/>
          <w:lang w:bidi="ar-SA"/>
        </w:rPr>
        <w:t>child's toy following an undesired behavior</w:t>
      </w:r>
      <w:r w:rsidR="00053CA2" w:rsidRPr="00624671">
        <w:rPr>
          <w:rFonts w:ascii="Arial" w:hAnsi="Arial" w:cs="Arial"/>
          <w:color w:val="222222"/>
          <w:sz w:val="21"/>
          <w:szCs w:val="21"/>
          <w:lang w:bidi="ar-SA"/>
        </w:rPr>
        <w:t>, resulting in a decrease in that behavior.</w:t>
      </w:r>
    </w:p>
    <w:p w14:paraId="271174E0" w14:textId="77777777" w:rsidR="00053CA2" w:rsidRPr="00624671" w:rsidRDefault="00053CA2" w:rsidP="00053CA2">
      <w:pPr>
        <w:numPr>
          <w:ilvl w:val="0"/>
          <w:numId w:val="13"/>
        </w:numPr>
        <w:shd w:val="clear" w:color="auto" w:fill="FFFFFF"/>
        <w:spacing w:before="100" w:beforeAutospacing="1" w:after="24" w:line="336" w:lineRule="atLeast"/>
        <w:ind w:left="768"/>
        <w:rPr>
          <w:rFonts w:ascii="Arial" w:hAnsi="Arial" w:cs="Arial"/>
          <w:color w:val="222222"/>
          <w:sz w:val="21"/>
          <w:szCs w:val="21"/>
          <w:lang w:bidi="ar-SA"/>
        </w:rPr>
      </w:pPr>
      <w:r w:rsidRPr="00624671">
        <w:rPr>
          <w:rFonts w:ascii="Arial" w:hAnsi="Arial" w:cs="Arial"/>
          <w:b/>
          <w:bCs/>
          <w:color w:val="222222"/>
          <w:sz w:val="21"/>
          <w:szCs w:val="21"/>
          <w:lang w:bidi="ar-SA"/>
        </w:rPr>
        <w:t>Extinction</w:t>
      </w:r>
      <w:r w:rsidRPr="00624671">
        <w:rPr>
          <w:rFonts w:ascii="Arial" w:hAnsi="Arial" w:cs="Arial"/>
          <w:color w:val="222222"/>
          <w:sz w:val="21"/>
          <w:szCs w:val="21"/>
          <w:lang w:bidi="ar-SA"/>
        </w:rPr>
        <w:t xml:space="preserve">: This occurs when a behavior (response) that had </w:t>
      </w:r>
      <w:r w:rsidRPr="00B016CC">
        <w:rPr>
          <w:rFonts w:ascii="Arial" w:hAnsi="Arial" w:cs="Arial"/>
          <w:b/>
          <w:color w:val="222222"/>
          <w:sz w:val="21"/>
          <w:szCs w:val="21"/>
          <w:lang w:bidi="ar-SA"/>
        </w:rPr>
        <w:t>previously been reinforced is no longer effective</w:t>
      </w:r>
      <w:r w:rsidRPr="00624671">
        <w:rPr>
          <w:rFonts w:ascii="Arial" w:hAnsi="Arial" w:cs="Arial"/>
          <w:color w:val="222222"/>
          <w:sz w:val="21"/>
          <w:szCs w:val="21"/>
          <w:lang w:bidi="ar-SA"/>
        </w:rPr>
        <w:t>. For example, a rat is first given food many times for lever presses. Then, in "</w:t>
      </w:r>
      <w:r w:rsidRPr="00940425">
        <w:rPr>
          <w:rFonts w:ascii="Arial" w:hAnsi="Arial" w:cs="Arial"/>
          <w:b/>
          <w:color w:val="222222"/>
          <w:sz w:val="21"/>
          <w:szCs w:val="21"/>
          <w:lang w:bidi="ar-SA"/>
        </w:rPr>
        <w:t>extinction</w:t>
      </w:r>
      <w:r w:rsidRPr="00624671">
        <w:rPr>
          <w:rFonts w:ascii="Arial" w:hAnsi="Arial" w:cs="Arial"/>
          <w:color w:val="222222"/>
          <w:sz w:val="21"/>
          <w:szCs w:val="21"/>
          <w:lang w:bidi="ar-SA"/>
        </w:rPr>
        <w:t>", no food is given. Typically the rat continues to press more and more slowly and eventually stops, at which time lever pressing is said to be "extinguished."</w:t>
      </w:r>
    </w:p>
    <w:p w14:paraId="63BD72AA" w14:textId="77777777" w:rsidR="00053CA2" w:rsidRPr="00624671" w:rsidRDefault="00053CA2" w:rsidP="00053CA2">
      <w:pPr>
        <w:shd w:val="clear" w:color="auto" w:fill="FFFFFF"/>
        <w:spacing w:before="120" w:after="120" w:line="336" w:lineRule="atLeast"/>
        <w:rPr>
          <w:rFonts w:ascii="Arial" w:hAnsi="Arial" w:cs="Arial"/>
          <w:color w:val="222222"/>
          <w:sz w:val="21"/>
          <w:szCs w:val="21"/>
          <w:lang w:bidi="ar-SA"/>
        </w:rPr>
      </w:pPr>
      <w:r w:rsidRPr="00624671">
        <w:rPr>
          <w:rFonts w:ascii="Arial" w:hAnsi="Arial" w:cs="Arial"/>
          <w:color w:val="222222"/>
          <w:sz w:val="21"/>
          <w:szCs w:val="21"/>
          <w:lang w:bidi="ar-SA"/>
        </w:rPr>
        <w:t xml:space="preserve">It is important to note that actors (e.g. rat) are not spoken of as being reinforced, punished, or extinguished; it is the actions (e.g. lever press) that are reinforced, punished, or extinguished. Also, reinforcement, punishment, and extinction are not terms whose use is restricted to the laboratory. </w:t>
      </w:r>
      <w:r w:rsidRPr="00624671">
        <w:rPr>
          <w:rFonts w:ascii="Arial" w:hAnsi="Arial" w:cs="Arial"/>
          <w:color w:val="222222"/>
          <w:sz w:val="21"/>
          <w:szCs w:val="21"/>
          <w:lang w:bidi="ar-SA"/>
        </w:rPr>
        <w:lastRenderedPageBreak/>
        <w:t>Naturally occurring consequences can also reinforce, punish, or extinguish behavior and are not always planned or delivered by people.</w:t>
      </w:r>
    </w:p>
    <w:p w14:paraId="75E4D3EC" w14:textId="77777777" w:rsidR="00053CA2" w:rsidRPr="00624671" w:rsidRDefault="00053CA2" w:rsidP="00053CA2">
      <w:pPr>
        <w:shd w:val="clear" w:color="auto" w:fill="FFFFFF"/>
        <w:spacing w:before="72" w:line="336" w:lineRule="atLeast"/>
        <w:outlineLvl w:val="3"/>
        <w:rPr>
          <w:rFonts w:ascii="Arial" w:hAnsi="Arial" w:cs="Arial"/>
          <w:b/>
          <w:bCs/>
          <w:color w:val="000000"/>
          <w:sz w:val="21"/>
          <w:szCs w:val="21"/>
          <w:lang w:bidi="ar-SA"/>
        </w:rPr>
      </w:pPr>
      <w:r w:rsidRPr="00624671">
        <w:rPr>
          <w:rFonts w:ascii="Arial" w:hAnsi="Arial" w:cs="Arial"/>
          <w:b/>
          <w:bCs/>
          <w:color w:val="000000"/>
          <w:sz w:val="21"/>
          <w:lang w:bidi="ar-SA"/>
        </w:rPr>
        <w:t>Schedules of reinforcement</w:t>
      </w:r>
    </w:p>
    <w:p w14:paraId="66A301B6" w14:textId="77777777" w:rsidR="00053CA2" w:rsidRPr="00624671" w:rsidRDefault="00053CA2" w:rsidP="00053CA2">
      <w:pPr>
        <w:shd w:val="clear" w:color="auto" w:fill="FFFFFF"/>
        <w:spacing w:before="120" w:after="120" w:line="336" w:lineRule="atLeast"/>
        <w:rPr>
          <w:rFonts w:ascii="Arial" w:hAnsi="Arial" w:cs="Arial"/>
          <w:color w:val="222222"/>
          <w:sz w:val="21"/>
          <w:szCs w:val="21"/>
          <w:lang w:bidi="ar-SA"/>
        </w:rPr>
      </w:pPr>
      <w:r w:rsidRPr="00624671">
        <w:rPr>
          <w:rFonts w:ascii="Arial" w:hAnsi="Arial" w:cs="Arial"/>
          <w:color w:val="222222"/>
          <w:sz w:val="21"/>
          <w:szCs w:val="21"/>
          <w:lang w:bidi="ar-SA"/>
        </w:rPr>
        <w:t>Schedules of reinforcement are rules that control the delivery of reinforcement. The rules specify either the time that reinforcement is to be made available, or the number of responses to be made, or both. Many rules are possible, but the following are the most basic and commonly used</w:t>
      </w:r>
    </w:p>
    <w:p w14:paraId="1685A26C" w14:textId="77777777" w:rsidR="00053CA2" w:rsidRPr="00624671"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C70047">
        <w:rPr>
          <w:rFonts w:ascii="Arial" w:hAnsi="Arial" w:cs="Arial"/>
          <w:b/>
          <w:color w:val="222222"/>
          <w:sz w:val="21"/>
          <w:szCs w:val="21"/>
          <w:lang w:bidi="ar-SA"/>
        </w:rPr>
        <w:t>Fixed interval schedule</w:t>
      </w:r>
      <w:r w:rsidRPr="00624671">
        <w:rPr>
          <w:rFonts w:ascii="Arial" w:hAnsi="Arial" w:cs="Arial"/>
          <w:color w:val="222222"/>
          <w:sz w:val="21"/>
          <w:szCs w:val="21"/>
          <w:lang w:bidi="ar-SA"/>
        </w:rPr>
        <w:t xml:space="preserve">: Reinforcement occurs following the </w:t>
      </w:r>
      <w:r w:rsidRPr="00757F97">
        <w:rPr>
          <w:rFonts w:ascii="Arial" w:hAnsi="Arial" w:cs="Arial"/>
          <w:b/>
          <w:color w:val="222222"/>
          <w:sz w:val="21"/>
          <w:szCs w:val="21"/>
          <w:lang w:bidi="ar-SA"/>
        </w:rPr>
        <w:t>first response</w:t>
      </w:r>
      <w:r w:rsidRPr="00624671">
        <w:rPr>
          <w:rFonts w:ascii="Arial" w:hAnsi="Arial" w:cs="Arial"/>
          <w:color w:val="222222"/>
          <w:sz w:val="21"/>
          <w:szCs w:val="21"/>
          <w:lang w:bidi="ar-SA"/>
        </w:rPr>
        <w:t xml:space="preserve"> after a fixed time has elapsed after the previous reinforcement.</w:t>
      </w:r>
    </w:p>
    <w:p w14:paraId="1FB4D404" w14:textId="77777777" w:rsidR="00053CA2" w:rsidRPr="00624671"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1471C6">
        <w:rPr>
          <w:rFonts w:ascii="Arial" w:hAnsi="Arial" w:cs="Arial"/>
          <w:b/>
          <w:color w:val="222222"/>
          <w:sz w:val="21"/>
          <w:szCs w:val="21"/>
          <w:lang w:bidi="ar-SA"/>
        </w:rPr>
        <w:t>Variable interval schedule</w:t>
      </w:r>
      <w:r w:rsidRPr="00624671">
        <w:rPr>
          <w:rFonts w:ascii="Arial" w:hAnsi="Arial" w:cs="Arial"/>
          <w:color w:val="222222"/>
          <w:sz w:val="21"/>
          <w:szCs w:val="21"/>
          <w:lang w:bidi="ar-SA"/>
        </w:rPr>
        <w:t>: Reinforcement occurs following the first response after a variable time has elapsed from the previous reinforcement.</w:t>
      </w:r>
    </w:p>
    <w:p w14:paraId="77365B91" w14:textId="77777777" w:rsidR="00053CA2" w:rsidRPr="00624671"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1471C6">
        <w:rPr>
          <w:rFonts w:ascii="Arial" w:hAnsi="Arial" w:cs="Arial"/>
          <w:b/>
          <w:color w:val="222222"/>
          <w:sz w:val="21"/>
          <w:szCs w:val="21"/>
          <w:lang w:bidi="ar-SA"/>
        </w:rPr>
        <w:t>Fixed ratio schedule</w:t>
      </w:r>
      <w:r w:rsidRPr="00624671">
        <w:rPr>
          <w:rFonts w:ascii="Arial" w:hAnsi="Arial" w:cs="Arial"/>
          <w:color w:val="222222"/>
          <w:sz w:val="21"/>
          <w:szCs w:val="21"/>
          <w:lang w:bidi="ar-SA"/>
        </w:rPr>
        <w:t>: Reinforcement occurs after a fixed number of responses have been emitted since the previous reinforcement.</w:t>
      </w:r>
    </w:p>
    <w:p w14:paraId="7B63B9C4" w14:textId="77777777" w:rsidR="00053CA2" w:rsidRPr="00624671"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1471C6">
        <w:rPr>
          <w:rFonts w:ascii="Arial" w:hAnsi="Arial" w:cs="Arial"/>
          <w:b/>
          <w:color w:val="222222"/>
          <w:sz w:val="21"/>
          <w:szCs w:val="21"/>
          <w:lang w:bidi="ar-SA"/>
        </w:rPr>
        <w:t>Variable ratio schedule</w:t>
      </w:r>
      <w:r w:rsidRPr="00624671">
        <w:rPr>
          <w:rFonts w:ascii="Arial" w:hAnsi="Arial" w:cs="Arial"/>
          <w:color w:val="222222"/>
          <w:sz w:val="21"/>
          <w:szCs w:val="21"/>
          <w:lang w:bidi="ar-SA"/>
        </w:rPr>
        <w:t>: Reinforcement occurs after a variable number of responses have been emitted since the previous reinforcement.</w:t>
      </w:r>
    </w:p>
    <w:p w14:paraId="3BDA8A37" w14:textId="77777777" w:rsidR="00053CA2" w:rsidRPr="001471C6" w:rsidRDefault="00053CA2" w:rsidP="00053CA2">
      <w:pPr>
        <w:numPr>
          <w:ilvl w:val="0"/>
          <w:numId w:val="14"/>
        </w:numPr>
        <w:shd w:val="clear" w:color="auto" w:fill="FFFFFF"/>
        <w:spacing w:before="100" w:beforeAutospacing="1" w:after="24" w:line="336" w:lineRule="atLeast"/>
        <w:ind w:left="384"/>
        <w:rPr>
          <w:rFonts w:ascii="Arial" w:hAnsi="Arial" w:cs="Arial"/>
          <w:color w:val="222222"/>
          <w:sz w:val="21"/>
          <w:szCs w:val="21"/>
          <w:lang w:bidi="ar-SA"/>
        </w:rPr>
      </w:pPr>
      <w:r w:rsidRPr="001471C6">
        <w:rPr>
          <w:rFonts w:ascii="Arial" w:hAnsi="Arial" w:cs="Arial"/>
          <w:b/>
          <w:color w:val="222222"/>
          <w:sz w:val="21"/>
          <w:szCs w:val="21"/>
          <w:lang w:bidi="ar-SA"/>
        </w:rPr>
        <w:t>Continuous reinforcement</w:t>
      </w:r>
      <w:r w:rsidRPr="00624671">
        <w:rPr>
          <w:rFonts w:ascii="Arial" w:hAnsi="Arial" w:cs="Arial"/>
          <w:color w:val="222222"/>
          <w:sz w:val="21"/>
          <w:szCs w:val="21"/>
          <w:lang w:bidi="ar-SA"/>
        </w:rPr>
        <w:t xml:space="preserve">: </w:t>
      </w:r>
      <w:r w:rsidRPr="001471C6">
        <w:rPr>
          <w:rFonts w:ascii="Arial" w:hAnsi="Arial" w:cs="Arial"/>
          <w:color w:val="222222"/>
          <w:sz w:val="21"/>
          <w:szCs w:val="21"/>
          <w:lang w:bidi="ar-SA"/>
        </w:rPr>
        <w:t xml:space="preserve">Reinforcement occurs after each response. </w:t>
      </w:r>
    </w:p>
    <w:p w14:paraId="49F53D1E" w14:textId="77777777" w:rsidR="00053CA2" w:rsidRDefault="00053CA2" w:rsidP="00053CA2">
      <w:pPr>
        <w:pStyle w:val="NormalWeb"/>
        <w:shd w:val="clear" w:color="auto" w:fill="FFFFFF"/>
        <w:spacing w:before="120" w:beforeAutospacing="0" w:after="120" w:afterAutospacing="0" w:line="336" w:lineRule="atLeast"/>
        <w:rPr>
          <w:rFonts w:ascii="Arial" w:hAnsi="Arial" w:cs="Arial"/>
          <w:b/>
          <w:bCs/>
          <w:color w:val="222222"/>
          <w:sz w:val="21"/>
          <w:szCs w:val="21"/>
        </w:rPr>
      </w:pPr>
    </w:p>
    <w:p w14:paraId="60367945" w14:textId="77777777" w:rsidR="00053CA2" w:rsidRPr="00053CA2" w:rsidRDefault="00053CA2" w:rsidP="00053CA2">
      <w:pPr>
        <w:pStyle w:val="NormalWeb"/>
        <w:shd w:val="clear" w:color="auto" w:fill="FFFFFF"/>
        <w:spacing w:before="120" w:beforeAutospacing="0" w:after="120" w:afterAutospacing="0" w:line="336" w:lineRule="atLeast"/>
        <w:rPr>
          <w:rFonts w:ascii="Arial" w:hAnsi="Arial" w:cs="Arial"/>
          <w:b/>
          <w:bCs/>
          <w:color w:val="222222"/>
          <w:sz w:val="32"/>
          <w:szCs w:val="32"/>
        </w:rPr>
      </w:pPr>
      <w:r w:rsidRPr="00053CA2">
        <w:rPr>
          <w:rFonts w:ascii="Arial" w:hAnsi="Arial" w:cs="Arial"/>
          <w:b/>
          <w:bCs/>
          <w:color w:val="222222"/>
          <w:sz w:val="32"/>
          <w:szCs w:val="32"/>
        </w:rPr>
        <w:t>Trial and error</w:t>
      </w:r>
      <w:r w:rsidRPr="00053CA2">
        <w:rPr>
          <w:rStyle w:val="apple-converted-space"/>
          <w:rFonts w:ascii="Arial" w:hAnsi="Arial" w:cs="Arial"/>
          <w:color w:val="222222"/>
          <w:sz w:val="32"/>
          <w:szCs w:val="32"/>
        </w:rPr>
        <w:t> </w:t>
      </w:r>
    </w:p>
    <w:p w14:paraId="24D72FF3" w14:textId="77777777" w:rsidR="00053CA2" w:rsidRDefault="00053CA2" w:rsidP="00053CA2">
      <w:pPr>
        <w:pStyle w:val="NormalWeb"/>
        <w:shd w:val="clear" w:color="auto" w:fill="FFFFFF"/>
        <w:spacing w:before="120" w:beforeAutospacing="0" w:after="120" w:afterAutospacing="0" w:line="336" w:lineRule="atLeast"/>
        <w:rPr>
          <w:rFonts w:ascii="Arial" w:hAnsi="Arial" w:cs="Arial"/>
          <w:b/>
          <w:bCs/>
          <w:color w:val="222222"/>
          <w:sz w:val="21"/>
          <w:szCs w:val="21"/>
        </w:rPr>
      </w:pPr>
    </w:p>
    <w:p w14:paraId="6E57359F" w14:textId="77777777" w:rsidR="00053CA2" w:rsidRPr="00053CA2" w:rsidRDefault="00053CA2" w:rsidP="00053CA2">
      <w:pPr>
        <w:pStyle w:val="NormalWeb"/>
        <w:shd w:val="clear" w:color="auto" w:fill="FFFFFF"/>
        <w:spacing w:before="120" w:beforeAutospacing="0" w:after="120" w:afterAutospacing="0" w:line="336" w:lineRule="atLeast"/>
      </w:pPr>
      <w:r w:rsidRPr="00053CA2">
        <w:rPr>
          <w:b/>
          <w:bCs/>
        </w:rPr>
        <w:t>Trial and error</w:t>
      </w:r>
      <w:r w:rsidRPr="00053CA2">
        <w:rPr>
          <w:rStyle w:val="apple-converted-space"/>
        </w:rPr>
        <w:t> </w:t>
      </w:r>
      <w:r w:rsidRPr="00053CA2">
        <w:t xml:space="preserve">is a </w:t>
      </w:r>
      <w:r w:rsidRPr="004243BC">
        <w:rPr>
          <w:b/>
        </w:rPr>
        <w:t>fundamental method of</w:t>
      </w:r>
      <w:r w:rsidRPr="004243BC">
        <w:rPr>
          <w:rStyle w:val="apple-converted-space"/>
          <w:b/>
        </w:rPr>
        <w:t> </w:t>
      </w:r>
      <w:hyperlink r:id="rId30" w:tooltip="Problem solving" w:history="1">
        <w:r w:rsidRPr="004243BC">
          <w:rPr>
            <w:rStyle w:val="Hyperlink"/>
            <w:b/>
            <w:color w:val="auto"/>
          </w:rPr>
          <w:t>problem solving</w:t>
        </w:r>
      </w:hyperlink>
      <w:r w:rsidRPr="00053CA2">
        <w:t xml:space="preserve">. It is </w:t>
      </w:r>
      <w:proofErr w:type="spellStart"/>
      <w:r w:rsidRPr="00053CA2">
        <w:t>characterised</w:t>
      </w:r>
      <w:proofErr w:type="spellEnd"/>
      <w:r w:rsidRPr="00053CA2">
        <w:t xml:space="preserve"> by repeated, varied attempts which are continued until success or until the agent stops trying.</w:t>
      </w:r>
    </w:p>
    <w:p w14:paraId="22B10562" w14:textId="77777777" w:rsidR="00053CA2" w:rsidRDefault="00536BC0" w:rsidP="00053CA2">
      <w:pPr>
        <w:pStyle w:val="NormalWeb"/>
        <w:shd w:val="clear" w:color="auto" w:fill="FFFFFF"/>
        <w:spacing w:before="120" w:beforeAutospacing="0" w:after="120" w:afterAutospacing="0" w:line="336" w:lineRule="atLeast"/>
      </w:pPr>
      <w:hyperlink r:id="rId31" w:tooltip="Edward Thorndike" w:history="1">
        <w:r w:rsidR="00053CA2" w:rsidRPr="00053CA2">
          <w:rPr>
            <w:rStyle w:val="Hyperlink"/>
            <w:color w:val="auto"/>
          </w:rPr>
          <w:t>Edward Thorndike</w:t>
        </w:r>
      </w:hyperlink>
      <w:r w:rsidR="00053CA2" w:rsidRPr="00053CA2">
        <w:rPr>
          <w:rStyle w:val="apple-converted-space"/>
        </w:rPr>
        <w:t> </w:t>
      </w:r>
      <w:r w:rsidR="00053CA2" w:rsidRPr="00053CA2">
        <w:t>showed how to manage a trial-and-error experiment in the laboratory. In his famous experiment, a cat was placed in a series of puzzle boxes in order to study the</w:t>
      </w:r>
      <w:r w:rsidR="00053CA2" w:rsidRPr="00053CA2">
        <w:rPr>
          <w:rStyle w:val="apple-converted-space"/>
        </w:rPr>
        <w:t> </w:t>
      </w:r>
      <w:hyperlink r:id="rId32" w:tooltip="Law of effect" w:history="1">
        <w:r w:rsidR="00053CA2" w:rsidRPr="00053CA2">
          <w:rPr>
            <w:rStyle w:val="Hyperlink"/>
            <w:color w:val="auto"/>
          </w:rPr>
          <w:t>law of effect</w:t>
        </w:r>
      </w:hyperlink>
      <w:r w:rsidR="00053CA2" w:rsidRPr="00053CA2">
        <w:rPr>
          <w:rStyle w:val="apple-converted-space"/>
        </w:rPr>
        <w:t> </w:t>
      </w:r>
      <w:r w:rsidR="00053CA2" w:rsidRPr="00053CA2">
        <w:t>in learning.</w:t>
      </w:r>
      <w:r w:rsidR="00053CA2" w:rsidRPr="00053CA2">
        <w:rPr>
          <w:rStyle w:val="apple-converted-space"/>
        </w:rPr>
        <w:t> </w:t>
      </w:r>
      <w:r w:rsidR="00053CA2" w:rsidRPr="00053CA2">
        <w:t>He plotted learning curves which recorded the timing for each trial. Thorndike's key observation was that learning was promoted by positive results, which was later refined and extended by</w:t>
      </w:r>
      <w:r w:rsidR="00053CA2" w:rsidRPr="00053CA2">
        <w:rPr>
          <w:rStyle w:val="apple-converted-space"/>
        </w:rPr>
        <w:t> </w:t>
      </w:r>
      <w:hyperlink r:id="rId33" w:tooltip="B.F. Skinner" w:history="1">
        <w:r w:rsidR="00053CA2" w:rsidRPr="00053CA2">
          <w:rPr>
            <w:rStyle w:val="Hyperlink"/>
            <w:color w:val="auto"/>
          </w:rPr>
          <w:t>B.F. Skinner</w:t>
        </w:r>
      </w:hyperlink>
      <w:r w:rsidR="00053CA2" w:rsidRPr="00053CA2">
        <w:t>'s</w:t>
      </w:r>
      <w:r w:rsidR="00053CA2" w:rsidRPr="00053CA2">
        <w:rPr>
          <w:rStyle w:val="apple-converted-space"/>
        </w:rPr>
        <w:t> </w:t>
      </w:r>
      <w:hyperlink r:id="rId34" w:tooltip="Operant conditioning" w:history="1">
        <w:r w:rsidR="00053CA2" w:rsidRPr="00053CA2">
          <w:rPr>
            <w:rStyle w:val="Hyperlink"/>
            <w:color w:val="auto"/>
          </w:rPr>
          <w:t>operant conditioning</w:t>
        </w:r>
      </w:hyperlink>
      <w:r w:rsidR="00053CA2" w:rsidRPr="00053CA2">
        <w:t>.</w:t>
      </w:r>
    </w:p>
    <w:p w14:paraId="7C283460" w14:textId="77777777" w:rsidR="00053CA2" w:rsidRPr="00053CA2" w:rsidRDefault="00053CA2" w:rsidP="00053CA2">
      <w:pPr>
        <w:pStyle w:val="NormalWeb"/>
        <w:shd w:val="clear" w:color="auto" w:fill="FFFFFF"/>
        <w:spacing w:before="120" w:beforeAutospacing="0" w:after="120" w:afterAutospacing="0" w:line="336" w:lineRule="atLeast"/>
      </w:pPr>
    </w:p>
    <w:p w14:paraId="2D6E346C" w14:textId="77777777" w:rsidR="00053CA2" w:rsidRPr="00053CA2" w:rsidRDefault="00053CA2" w:rsidP="00053CA2">
      <w:pPr>
        <w:shd w:val="clear" w:color="auto" w:fill="FFF9EE"/>
        <w:rPr>
          <w:rFonts w:cs="Times New Roman"/>
          <w:b/>
          <w:color w:val="222222"/>
          <w:sz w:val="28"/>
          <w:szCs w:val="28"/>
          <w:lang w:bidi="ar-SA"/>
        </w:rPr>
      </w:pPr>
      <w:r w:rsidRPr="00A63C8F">
        <w:rPr>
          <w:rFonts w:ascii="Calibri" w:hAnsi="Calibri" w:cs="Times New Roman"/>
          <w:color w:val="222222"/>
          <w:sz w:val="23"/>
          <w:lang w:bidi="ar-SA"/>
        </w:rPr>
        <w:t> </w:t>
      </w:r>
      <w:r w:rsidRPr="00053CA2">
        <w:rPr>
          <w:rFonts w:cs="Times New Roman"/>
          <w:b/>
          <w:color w:val="222222"/>
          <w:sz w:val="28"/>
          <w:szCs w:val="28"/>
          <w:lang w:bidi="ar-SA"/>
        </w:rPr>
        <w:t>In brief implications of the Theory are-</w:t>
      </w:r>
    </w:p>
    <w:p w14:paraId="77DDDC49" w14:textId="77777777" w:rsidR="00053CA2" w:rsidRPr="00053CA2" w:rsidRDefault="00053CA2" w:rsidP="00053CA2">
      <w:pPr>
        <w:shd w:val="clear" w:color="auto" w:fill="FFF9EE"/>
        <w:rPr>
          <w:rFonts w:cs="Times New Roman"/>
          <w:b/>
          <w:color w:val="222222"/>
          <w:sz w:val="28"/>
          <w:szCs w:val="28"/>
          <w:lang w:bidi="ar-SA"/>
        </w:rPr>
      </w:pPr>
    </w:p>
    <w:p w14:paraId="1558E08C" w14:textId="77777777" w:rsidR="00053CA2" w:rsidRPr="00053CA2" w:rsidRDefault="00053CA2" w:rsidP="00053CA2">
      <w:pPr>
        <w:shd w:val="clear" w:color="auto" w:fill="FFF9EE"/>
        <w:ind w:hanging="360"/>
        <w:rPr>
          <w:rFonts w:cs="Times New Roman"/>
          <w:color w:val="222222"/>
          <w:lang w:bidi="ar-SA"/>
        </w:rPr>
      </w:pPr>
      <w:r w:rsidRPr="00A63C8F">
        <w:rPr>
          <w:rFonts w:ascii="Calibri" w:hAnsi="Calibri" w:cs="Times New Roman"/>
          <w:color w:val="222222"/>
          <w:sz w:val="23"/>
          <w:szCs w:val="23"/>
          <w:lang w:bidi="ar-SA"/>
        </w:rPr>
        <w:t>1)</w:t>
      </w:r>
      <w:r w:rsidRPr="00A63C8F">
        <w:rPr>
          <w:rFonts w:cs="Times New Roman"/>
          <w:color w:val="222222"/>
          <w:sz w:val="14"/>
          <w:szCs w:val="14"/>
          <w:lang w:bidi="ar-SA"/>
        </w:rPr>
        <w:t>     </w:t>
      </w:r>
      <w:r w:rsidRPr="00A63C8F">
        <w:rPr>
          <w:rFonts w:cs="Times New Roman"/>
          <w:color w:val="222222"/>
          <w:sz w:val="14"/>
          <w:lang w:bidi="ar-SA"/>
        </w:rPr>
        <w:t> </w:t>
      </w:r>
      <w:r w:rsidRPr="00053CA2">
        <w:rPr>
          <w:rFonts w:cs="Times New Roman"/>
          <w:color w:val="222222"/>
          <w:lang w:bidi="ar-SA"/>
        </w:rPr>
        <w:t>According to this theory the task can be started from the easier aspect towards its difficult side. This approach will benefit the weaker and backward children.</w:t>
      </w:r>
    </w:p>
    <w:p w14:paraId="0DAB1070" w14:textId="77777777" w:rsidR="00053CA2" w:rsidRPr="00053CA2" w:rsidRDefault="00053CA2" w:rsidP="00053CA2">
      <w:pPr>
        <w:shd w:val="clear" w:color="auto" w:fill="FFF9EE"/>
        <w:ind w:hanging="360"/>
        <w:rPr>
          <w:rFonts w:cs="Times New Roman"/>
          <w:color w:val="222222"/>
          <w:lang w:bidi="ar-SA"/>
        </w:rPr>
      </w:pPr>
      <w:proofErr w:type="gramStart"/>
      <w:r w:rsidRPr="00053CA2">
        <w:rPr>
          <w:rFonts w:cs="Times New Roman"/>
          <w:color w:val="222222"/>
          <w:lang w:bidi="ar-SA"/>
        </w:rPr>
        <w:t>2)      A</w:t>
      </w:r>
      <w:proofErr w:type="gramEnd"/>
      <w:r w:rsidRPr="00053CA2">
        <w:rPr>
          <w:rFonts w:cs="Times New Roman"/>
          <w:color w:val="222222"/>
          <w:lang w:bidi="ar-SA"/>
        </w:rPr>
        <w:t xml:space="preserve"> small child learns some skills through </w:t>
      </w:r>
      <w:r w:rsidRPr="006718B4">
        <w:rPr>
          <w:rFonts w:cs="Times New Roman"/>
          <w:b/>
          <w:color w:val="222222"/>
          <w:lang w:bidi="ar-SA"/>
        </w:rPr>
        <w:t>trial and error</w:t>
      </w:r>
      <w:r w:rsidRPr="00053CA2">
        <w:rPr>
          <w:rFonts w:cs="Times New Roman"/>
          <w:color w:val="222222"/>
          <w:lang w:bidi="ar-SA"/>
        </w:rPr>
        <w:t xml:space="preserve"> method only such as sitting, standing, walking, running etc. In teaching also the child rectifies the writing after </w:t>
      </w:r>
      <w:proofErr w:type="spellStart"/>
      <w:r w:rsidRPr="00053CA2">
        <w:rPr>
          <w:rFonts w:cs="Times New Roman"/>
          <w:color w:val="222222"/>
          <w:lang w:bidi="ar-SA"/>
        </w:rPr>
        <w:t>commiting</w:t>
      </w:r>
      <w:proofErr w:type="spellEnd"/>
      <w:r w:rsidRPr="00053CA2">
        <w:rPr>
          <w:rFonts w:cs="Times New Roman"/>
          <w:color w:val="222222"/>
          <w:lang w:bidi="ar-SA"/>
        </w:rPr>
        <w:t xml:space="preserve"> </w:t>
      </w:r>
      <w:r w:rsidRPr="006718B4">
        <w:rPr>
          <w:rFonts w:cs="Times New Roman"/>
          <w:b/>
          <w:color w:val="222222"/>
          <w:lang w:bidi="ar-SA"/>
        </w:rPr>
        <w:t>mistakes</w:t>
      </w:r>
      <w:r w:rsidRPr="00053CA2">
        <w:rPr>
          <w:rFonts w:cs="Times New Roman"/>
          <w:color w:val="222222"/>
          <w:lang w:bidi="ar-SA"/>
        </w:rPr>
        <w:t>.</w:t>
      </w:r>
    </w:p>
    <w:p w14:paraId="76A2474A" w14:textId="77777777" w:rsidR="00053CA2" w:rsidRPr="00053CA2" w:rsidRDefault="00053CA2" w:rsidP="00053CA2">
      <w:pPr>
        <w:shd w:val="clear" w:color="auto" w:fill="FFF9EE"/>
        <w:ind w:hanging="360"/>
        <w:rPr>
          <w:rFonts w:cs="Times New Roman"/>
          <w:color w:val="222222"/>
          <w:lang w:bidi="ar-SA"/>
        </w:rPr>
      </w:pPr>
      <w:proofErr w:type="gramStart"/>
      <w:r w:rsidRPr="00053CA2">
        <w:rPr>
          <w:rFonts w:cs="Times New Roman"/>
          <w:color w:val="222222"/>
          <w:lang w:bidi="ar-SA"/>
        </w:rPr>
        <w:t>3)      In</w:t>
      </w:r>
      <w:proofErr w:type="gramEnd"/>
      <w:r w:rsidRPr="00053CA2">
        <w:rPr>
          <w:rFonts w:cs="Times New Roman"/>
          <w:color w:val="222222"/>
          <w:lang w:bidi="ar-SA"/>
        </w:rPr>
        <w:t xml:space="preserve"> this theory more emphasis has been laid on </w:t>
      </w:r>
      <w:r w:rsidRPr="003C60B8">
        <w:rPr>
          <w:rFonts w:cs="Times New Roman"/>
          <w:b/>
          <w:color w:val="222222"/>
          <w:lang w:bidi="ar-SA"/>
        </w:rPr>
        <w:t>motivation</w:t>
      </w:r>
      <w:r w:rsidRPr="00053CA2">
        <w:rPr>
          <w:rFonts w:cs="Times New Roman"/>
          <w:color w:val="222222"/>
          <w:lang w:bidi="ar-SA"/>
        </w:rPr>
        <w:t>. Thus, before starting teaching in the classroom the students should be properly motivated.</w:t>
      </w:r>
    </w:p>
    <w:p w14:paraId="4A95E156" w14:textId="5F69D5F6" w:rsidR="00053CA2" w:rsidRPr="00053CA2" w:rsidRDefault="005F40DB" w:rsidP="00053CA2">
      <w:pPr>
        <w:shd w:val="clear" w:color="auto" w:fill="FFF9EE"/>
        <w:ind w:hanging="360"/>
        <w:rPr>
          <w:rFonts w:cs="Times New Roman"/>
          <w:color w:val="222222"/>
          <w:lang w:bidi="ar-SA"/>
        </w:rPr>
      </w:pPr>
      <w:r>
        <w:rPr>
          <w:rFonts w:cs="Times New Roman"/>
          <w:color w:val="222222"/>
          <w:lang w:bidi="ar-SA"/>
        </w:rPr>
        <w:lastRenderedPageBreak/>
        <w:t>4) </w:t>
      </w:r>
      <w:r w:rsidR="00053CA2" w:rsidRPr="00053CA2">
        <w:rPr>
          <w:rFonts w:cs="Times New Roman"/>
          <w:color w:val="222222"/>
          <w:lang w:bidi="ar-SA"/>
        </w:rPr>
        <w:t xml:space="preserve">Practice leads a man towards </w:t>
      </w:r>
      <w:r w:rsidR="00053CA2" w:rsidRPr="003C60B8">
        <w:rPr>
          <w:rFonts w:cs="Times New Roman"/>
          <w:b/>
          <w:color w:val="222222"/>
          <w:lang w:bidi="ar-SA"/>
        </w:rPr>
        <w:t>maturity</w:t>
      </w:r>
      <w:r w:rsidR="00053CA2" w:rsidRPr="00053CA2">
        <w:rPr>
          <w:rFonts w:cs="Times New Roman"/>
          <w:color w:val="222222"/>
          <w:lang w:bidi="ar-SA"/>
        </w:rPr>
        <w:t xml:space="preserve">. </w:t>
      </w:r>
      <w:r w:rsidR="00053CA2" w:rsidRPr="006718B4">
        <w:rPr>
          <w:rFonts w:cs="Times New Roman"/>
          <w:b/>
          <w:color w:val="222222"/>
          <w:lang w:bidi="ar-SA"/>
        </w:rPr>
        <w:t>Practice</w:t>
      </w:r>
      <w:r w:rsidR="00053CA2" w:rsidRPr="00053CA2">
        <w:rPr>
          <w:rFonts w:cs="Times New Roman"/>
          <w:color w:val="222222"/>
          <w:lang w:bidi="ar-SA"/>
        </w:rPr>
        <w:t xml:space="preserve"> is the main feature of trial and error method. Practice helps in reducing the errors committed by the child in learning any concept.</w:t>
      </w:r>
    </w:p>
    <w:p w14:paraId="72F27908" w14:textId="126FB5DF" w:rsidR="00053CA2" w:rsidRPr="00053CA2" w:rsidRDefault="005F40DB" w:rsidP="00053CA2">
      <w:pPr>
        <w:shd w:val="clear" w:color="auto" w:fill="FFF9EE"/>
        <w:ind w:hanging="360"/>
        <w:rPr>
          <w:rFonts w:cs="Times New Roman"/>
          <w:color w:val="222222"/>
          <w:lang w:bidi="ar-SA"/>
        </w:rPr>
      </w:pPr>
      <w:r>
        <w:rPr>
          <w:rFonts w:cs="Times New Roman"/>
          <w:color w:val="222222"/>
          <w:lang w:bidi="ar-SA"/>
        </w:rPr>
        <w:t>5) </w:t>
      </w:r>
      <w:r w:rsidR="00053CA2" w:rsidRPr="00053CA2">
        <w:rPr>
          <w:rFonts w:cs="Times New Roman"/>
          <w:color w:val="222222"/>
          <w:lang w:bidi="ar-SA"/>
        </w:rPr>
        <w:t>Habits</w:t>
      </w:r>
      <w:r w:rsidR="001C5A07">
        <w:rPr>
          <w:rFonts w:cs="Times New Roman"/>
          <w:color w:val="222222"/>
          <w:lang w:bidi="ar-SA"/>
        </w:rPr>
        <w:t xml:space="preserve"> are formed as a result of </w:t>
      </w:r>
      <w:r w:rsidR="001C5A07" w:rsidRPr="001C5A07">
        <w:rPr>
          <w:rFonts w:cs="Times New Roman"/>
          <w:b/>
          <w:color w:val="222222"/>
          <w:lang w:bidi="ar-SA"/>
        </w:rPr>
        <w:t>repe</w:t>
      </w:r>
      <w:r w:rsidR="00053CA2" w:rsidRPr="001C5A07">
        <w:rPr>
          <w:rFonts w:cs="Times New Roman"/>
          <w:b/>
          <w:color w:val="222222"/>
          <w:lang w:bidi="ar-SA"/>
        </w:rPr>
        <w:t>tition</w:t>
      </w:r>
      <w:r w:rsidR="00053CA2" w:rsidRPr="00053CA2">
        <w:rPr>
          <w:rFonts w:cs="Times New Roman"/>
          <w:color w:val="222222"/>
          <w:lang w:bidi="ar-SA"/>
        </w:rPr>
        <w:t xml:space="preserve">. With the help of this theory the </w:t>
      </w:r>
      <w:r w:rsidR="00053CA2" w:rsidRPr="006718B4">
        <w:rPr>
          <w:rFonts w:cs="Times New Roman"/>
          <w:b/>
          <w:color w:val="222222"/>
          <w:lang w:bidi="ar-SA"/>
        </w:rPr>
        <w:t>wrong habits</w:t>
      </w:r>
      <w:r w:rsidR="00053CA2" w:rsidRPr="00053CA2">
        <w:rPr>
          <w:rFonts w:cs="Times New Roman"/>
          <w:color w:val="222222"/>
          <w:lang w:bidi="ar-SA"/>
        </w:rPr>
        <w:t xml:space="preserve"> of the children can be modified and the good habits strengthened.</w:t>
      </w:r>
    </w:p>
    <w:p w14:paraId="5B1A0B1C" w14:textId="77777777" w:rsidR="00053CA2" w:rsidRPr="00053CA2" w:rsidRDefault="00053CA2" w:rsidP="00053CA2">
      <w:pPr>
        <w:shd w:val="clear" w:color="auto" w:fill="FFF9EE"/>
        <w:ind w:hanging="360"/>
        <w:rPr>
          <w:rFonts w:cs="Times New Roman"/>
          <w:color w:val="222222"/>
          <w:lang w:bidi="ar-SA"/>
        </w:rPr>
      </w:pPr>
      <w:proofErr w:type="gramStart"/>
      <w:r w:rsidRPr="00053CA2">
        <w:rPr>
          <w:rFonts w:cs="Times New Roman"/>
          <w:color w:val="222222"/>
          <w:lang w:bidi="ar-SA"/>
        </w:rPr>
        <w:t>6)      The</w:t>
      </w:r>
      <w:proofErr w:type="gramEnd"/>
      <w:r w:rsidRPr="00053CA2">
        <w:rPr>
          <w:rFonts w:cs="Times New Roman"/>
          <w:color w:val="222222"/>
          <w:lang w:bidi="ar-SA"/>
        </w:rPr>
        <w:t xml:space="preserve"> effects of </w:t>
      </w:r>
      <w:r w:rsidRPr="006718B4">
        <w:rPr>
          <w:rFonts w:cs="Times New Roman"/>
          <w:b/>
          <w:color w:val="222222"/>
          <w:lang w:bidi="ar-SA"/>
        </w:rPr>
        <w:t>rewards and punishment</w:t>
      </w:r>
      <w:r w:rsidRPr="00053CA2">
        <w:rPr>
          <w:rFonts w:cs="Times New Roman"/>
          <w:color w:val="222222"/>
          <w:lang w:bidi="ar-SA"/>
        </w:rPr>
        <w:t xml:space="preserve"> also affect the learning of the child. Thus, the theory lays emphasis on the use of reward and punishment in the class by the teacher.</w:t>
      </w:r>
    </w:p>
    <w:p w14:paraId="11291DE5" w14:textId="77777777"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 xml:space="preserve">7)      The theory may be found quite helpful in changing the </w:t>
      </w:r>
      <w:proofErr w:type="spellStart"/>
      <w:r w:rsidRPr="00053CA2">
        <w:rPr>
          <w:rFonts w:cs="Times New Roman"/>
          <w:color w:val="222222"/>
          <w:lang w:bidi="ar-SA"/>
        </w:rPr>
        <w:t>behaviour</w:t>
      </w:r>
      <w:proofErr w:type="spellEnd"/>
      <w:r w:rsidRPr="00053CA2">
        <w:rPr>
          <w:rFonts w:cs="Times New Roman"/>
          <w:color w:val="222222"/>
          <w:lang w:bidi="ar-SA"/>
        </w:rPr>
        <w:t xml:space="preserve"> of the </w:t>
      </w:r>
      <w:proofErr w:type="spellStart"/>
      <w:r w:rsidRPr="00053CA2">
        <w:rPr>
          <w:rFonts w:cs="Times New Roman"/>
          <w:color w:val="222222"/>
          <w:lang w:bidi="ar-SA"/>
        </w:rPr>
        <w:t>deliquent</w:t>
      </w:r>
      <w:proofErr w:type="spellEnd"/>
      <w:r w:rsidRPr="00053CA2">
        <w:rPr>
          <w:rFonts w:cs="Times New Roman"/>
          <w:color w:val="222222"/>
          <w:lang w:bidi="ar-SA"/>
        </w:rPr>
        <w:t xml:space="preserve"> children. The teacher should cure such children making use of this theory.</w:t>
      </w:r>
    </w:p>
    <w:p w14:paraId="716CA32B" w14:textId="77777777"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8)      With the help of this theory the teacher can control the negative emotions of the children such as anger, jealousy etc.</w:t>
      </w:r>
    </w:p>
    <w:p w14:paraId="6FBCA5AD" w14:textId="77777777"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9)      The teacher can improve his teaching methods making use of this theory. He must observe the effects of his teaching methods on the students and should not hesitate to make necessary changes in them, if required.</w:t>
      </w:r>
    </w:p>
    <w:p w14:paraId="332CBDD5" w14:textId="77777777" w:rsidR="00053CA2" w:rsidRPr="00053CA2" w:rsidRDefault="00053CA2" w:rsidP="00053CA2">
      <w:pPr>
        <w:shd w:val="clear" w:color="auto" w:fill="FFF9EE"/>
        <w:ind w:hanging="360"/>
        <w:rPr>
          <w:rFonts w:cs="Times New Roman"/>
          <w:color w:val="222222"/>
          <w:lang w:bidi="ar-SA"/>
        </w:rPr>
      </w:pPr>
      <w:r w:rsidRPr="00053CA2">
        <w:rPr>
          <w:rFonts w:cs="Times New Roman"/>
          <w:color w:val="222222"/>
          <w:lang w:bidi="ar-SA"/>
        </w:rPr>
        <w:t>10)   The theory pays more emphasis on oral drill work. Thus, a teacher should conduct oral drill of the taught contents. This help in strengthening the learning more.</w:t>
      </w:r>
    </w:p>
    <w:p w14:paraId="567B6214" w14:textId="77777777" w:rsidR="00053CA2" w:rsidRPr="00A63C8F" w:rsidRDefault="00053CA2" w:rsidP="00053CA2">
      <w:pPr>
        <w:shd w:val="clear" w:color="auto" w:fill="FFF9EE"/>
        <w:spacing w:line="323" w:lineRule="atLeast"/>
        <w:rPr>
          <w:rFonts w:ascii="Georgia" w:hAnsi="Georgia" w:cs="Times New Roman"/>
          <w:color w:val="222222"/>
          <w:sz w:val="23"/>
          <w:szCs w:val="23"/>
          <w:lang w:bidi="ar-SA"/>
        </w:rPr>
      </w:pPr>
    </w:p>
    <w:p w14:paraId="566E80F7" w14:textId="77777777" w:rsidR="00053CA2" w:rsidRPr="0085267F" w:rsidRDefault="00053CA2" w:rsidP="0058528D">
      <w:pPr>
        <w:rPr>
          <w:b/>
          <w:bCs/>
          <w:sz w:val="16"/>
          <w:szCs w:val="16"/>
          <w:bdr w:val="none" w:sz="0" w:space="0" w:color="auto" w:frame="1"/>
          <w:lang w:bidi="ar-SA"/>
        </w:rPr>
      </w:pPr>
    </w:p>
    <w:p w14:paraId="68566C8E" w14:textId="77777777" w:rsidR="0085267F" w:rsidRPr="0085267F" w:rsidRDefault="0085267F" w:rsidP="00A63C8F">
      <w:pPr>
        <w:pStyle w:val="NormalWeb"/>
        <w:shd w:val="clear" w:color="auto" w:fill="FFFFFF"/>
        <w:spacing w:before="0" w:beforeAutospacing="0" w:after="0" w:afterAutospacing="0" w:line="450" w:lineRule="atLeast"/>
        <w:textAlignment w:val="baseline"/>
        <w:rPr>
          <w:b/>
          <w:color w:val="555555"/>
          <w:sz w:val="32"/>
          <w:szCs w:val="32"/>
        </w:rPr>
      </w:pPr>
      <w:r w:rsidRPr="0085267F">
        <w:rPr>
          <w:b/>
          <w:color w:val="555555"/>
          <w:sz w:val="32"/>
          <w:szCs w:val="32"/>
        </w:rPr>
        <w:t>Theory of Insight Learning</w:t>
      </w:r>
    </w:p>
    <w:p w14:paraId="568F61D8" w14:textId="77777777" w:rsidR="0085267F" w:rsidRPr="0085267F" w:rsidRDefault="0085267F" w:rsidP="00A63C8F">
      <w:pPr>
        <w:pStyle w:val="NormalWeb"/>
        <w:shd w:val="clear" w:color="auto" w:fill="FFFFFF"/>
        <w:spacing w:before="0" w:beforeAutospacing="0" w:after="0" w:afterAutospacing="0" w:line="450" w:lineRule="atLeast"/>
        <w:textAlignment w:val="baseline"/>
        <w:rPr>
          <w:b/>
          <w:color w:val="555555"/>
          <w:sz w:val="32"/>
          <w:szCs w:val="32"/>
        </w:rPr>
      </w:pPr>
    </w:p>
    <w:p w14:paraId="55A988A3" w14:textId="77777777" w:rsidR="00A63C8F" w:rsidRDefault="00A63C8F" w:rsidP="0085267F">
      <w:proofErr w:type="gramStart"/>
      <w:r w:rsidRPr="0085267F">
        <w:t xml:space="preserve">The theory of Insight Learning was first proposed by German-American psychologist, one of the founders of </w:t>
      </w:r>
      <w:r w:rsidRPr="006718B4">
        <w:rPr>
          <w:b/>
        </w:rPr>
        <w:t>Gestalt psychology</w:t>
      </w:r>
      <w:r w:rsidRPr="0085267F">
        <w:t xml:space="preserve">, Wolfgang </w:t>
      </w:r>
      <w:proofErr w:type="spellStart"/>
      <w:r w:rsidRPr="006718B4">
        <w:rPr>
          <w:b/>
        </w:rPr>
        <w:t>Köhler</w:t>
      </w:r>
      <w:proofErr w:type="spellEnd"/>
      <w:proofErr w:type="gramEnd"/>
      <w:r w:rsidRPr="0085267F">
        <w:t>. Insight learning is among various methods of Behavioral learning process, which is a fundamental aspect of</w:t>
      </w:r>
      <w:r w:rsidRPr="0085267F">
        <w:rPr>
          <w:rStyle w:val="apple-converted-space"/>
          <w:rFonts w:cs="Times New Roman"/>
        </w:rPr>
        <w:t> </w:t>
      </w:r>
      <w:hyperlink r:id="rId35" w:history="1">
        <w:r w:rsidRPr="0085267F">
          <w:rPr>
            <w:rStyle w:val="Hyperlink"/>
            <w:rFonts w:cs="Times New Roman"/>
            <w:color w:val="auto"/>
            <w:u w:val="none"/>
            <w:bdr w:val="none" w:sz="0" w:space="0" w:color="auto" w:frame="1"/>
          </w:rPr>
          <w:t>Behavioral Psychology</w:t>
        </w:r>
      </w:hyperlink>
      <w:r w:rsidR="007C6235">
        <w:t>.</w:t>
      </w:r>
    </w:p>
    <w:p w14:paraId="63EBC801" w14:textId="77777777" w:rsidR="007C6235" w:rsidRDefault="007C6235" w:rsidP="0085267F"/>
    <w:p w14:paraId="6764B2B1" w14:textId="77777777" w:rsidR="00720888" w:rsidRPr="007C6235" w:rsidRDefault="00BA71BE" w:rsidP="007C6235">
      <w:pPr>
        <w:numPr>
          <w:ilvl w:val="0"/>
          <w:numId w:val="27"/>
        </w:numPr>
      </w:pPr>
      <w:r w:rsidRPr="007C6235">
        <w:t xml:space="preserve">Insight learning refers to the </w:t>
      </w:r>
      <w:r w:rsidRPr="00327E1A">
        <w:rPr>
          <w:b/>
        </w:rPr>
        <w:t>sudden realization of the solution of any problem without repeated trials or continuous practices</w:t>
      </w:r>
      <w:r w:rsidRPr="007C6235">
        <w:t xml:space="preserve">. To further elaborate on its definition, insight learning is the type of learning, in which </w:t>
      </w:r>
      <w:r w:rsidRPr="00327E1A">
        <w:rPr>
          <w:b/>
        </w:rPr>
        <w:t>one draws on previous experience and also seems to involve a new way of perceiving logical and cause-and-effect relationship</w:t>
      </w:r>
      <w:r w:rsidRPr="007C6235">
        <w:t>.</w:t>
      </w:r>
    </w:p>
    <w:p w14:paraId="1D281276" w14:textId="77777777" w:rsidR="00720888" w:rsidRPr="007C6235" w:rsidRDefault="00BA71BE" w:rsidP="007C6235">
      <w:pPr>
        <w:numPr>
          <w:ilvl w:val="0"/>
          <w:numId w:val="27"/>
        </w:numPr>
      </w:pPr>
      <w:r w:rsidRPr="007C6235">
        <w:t xml:space="preserve">Insight is an awareness of key relationships between cause and effect, which comes after </w:t>
      </w:r>
    </w:p>
    <w:p w14:paraId="2558EA66" w14:textId="77777777" w:rsidR="00720888" w:rsidRPr="007C6235" w:rsidRDefault="00BA71BE" w:rsidP="007C6235">
      <w:pPr>
        <w:numPr>
          <w:ilvl w:val="0"/>
          <w:numId w:val="27"/>
        </w:numPr>
      </w:pPr>
      <w:r w:rsidRPr="007C6235">
        <w:t xml:space="preserve">assembling the relevant information and </w:t>
      </w:r>
    </w:p>
    <w:p w14:paraId="5F250100" w14:textId="77777777" w:rsidR="00720888" w:rsidRPr="007C6235" w:rsidRDefault="00BA71BE" w:rsidP="007C6235">
      <w:pPr>
        <w:numPr>
          <w:ilvl w:val="0"/>
          <w:numId w:val="27"/>
        </w:numPr>
      </w:pPr>
      <w:proofErr w:type="gramStart"/>
      <w:r w:rsidRPr="007C6235">
        <w:t>either</w:t>
      </w:r>
      <w:proofErr w:type="gramEnd"/>
      <w:r w:rsidRPr="007C6235">
        <w:t xml:space="preserve"> overt or covert testing of possibilities. </w:t>
      </w:r>
    </w:p>
    <w:p w14:paraId="29A454D0" w14:textId="77777777" w:rsidR="007C6235" w:rsidRDefault="007C6235" w:rsidP="0085267F"/>
    <w:p w14:paraId="2056740D" w14:textId="77777777" w:rsidR="007C6235" w:rsidRPr="007C6235" w:rsidRDefault="007C6235" w:rsidP="0085267F">
      <w:pPr>
        <w:rPr>
          <w:b/>
        </w:rPr>
      </w:pPr>
      <w:r w:rsidRPr="007C6235">
        <w:rPr>
          <w:b/>
        </w:rPr>
        <w:t xml:space="preserve">Characteristics of </w:t>
      </w:r>
      <w:proofErr w:type="gramStart"/>
      <w:r w:rsidRPr="007C6235">
        <w:rPr>
          <w:b/>
        </w:rPr>
        <w:t>Insight  Learning</w:t>
      </w:r>
      <w:proofErr w:type="gramEnd"/>
      <w:r w:rsidRPr="007C6235">
        <w:rPr>
          <w:b/>
        </w:rPr>
        <w:t>   </w:t>
      </w:r>
    </w:p>
    <w:p w14:paraId="2FAECAF3" w14:textId="77777777" w:rsidR="007C6235" w:rsidRDefault="007C6235" w:rsidP="0085267F"/>
    <w:p w14:paraId="5FAC96E8" w14:textId="77777777" w:rsidR="00720888" w:rsidRPr="007C6235" w:rsidRDefault="00BA71BE" w:rsidP="007C6235">
      <w:pPr>
        <w:numPr>
          <w:ilvl w:val="0"/>
          <w:numId w:val="28"/>
        </w:numPr>
      </w:pPr>
      <w:proofErr w:type="gramStart"/>
      <w:r w:rsidRPr="007C6235">
        <w:t>insight</w:t>
      </w:r>
      <w:proofErr w:type="gramEnd"/>
      <w:r w:rsidRPr="007C6235">
        <w:t xml:space="preserve"> represents seeing clearly into </w:t>
      </w:r>
      <w:r w:rsidRPr="00A764C4">
        <w:rPr>
          <w:b/>
        </w:rPr>
        <w:t>the heart or essence of a situation</w:t>
      </w:r>
      <w:r w:rsidRPr="007C6235">
        <w:t xml:space="preserve">, </w:t>
      </w:r>
    </w:p>
    <w:p w14:paraId="7B2618D2" w14:textId="77777777" w:rsidR="00720888" w:rsidRPr="007C6235" w:rsidRDefault="00BA71BE" w:rsidP="007C6235">
      <w:pPr>
        <w:numPr>
          <w:ilvl w:val="0"/>
          <w:numId w:val="28"/>
        </w:numPr>
      </w:pPr>
      <w:r w:rsidRPr="007C6235">
        <w:t xml:space="preserve">Not by a step-by-step process, but partially by </w:t>
      </w:r>
      <w:r w:rsidRPr="00A764C4">
        <w:rPr>
          <w:b/>
        </w:rPr>
        <w:t>unconscious processes</w:t>
      </w:r>
      <w:r w:rsidRPr="007C6235">
        <w:t xml:space="preserve">. </w:t>
      </w:r>
    </w:p>
    <w:p w14:paraId="7F93289F" w14:textId="77777777" w:rsidR="00720888" w:rsidRPr="007C6235" w:rsidRDefault="00BA71BE" w:rsidP="007C6235">
      <w:pPr>
        <w:numPr>
          <w:ilvl w:val="0"/>
          <w:numId w:val="28"/>
        </w:numPr>
      </w:pPr>
      <w:r w:rsidRPr="007C6235">
        <w:t>Although insight learning suggests sudden realization of a solution, insight is not a process that occurs out of the blue.</w:t>
      </w:r>
    </w:p>
    <w:p w14:paraId="4B8A512D" w14:textId="77777777" w:rsidR="00720888" w:rsidRPr="007C6235" w:rsidRDefault="00BA71BE" w:rsidP="007C6235">
      <w:pPr>
        <w:numPr>
          <w:ilvl w:val="0"/>
          <w:numId w:val="28"/>
        </w:numPr>
      </w:pPr>
      <w:r w:rsidRPr="007C6235">
        <w:t xml:space="preserve">First part of the path comes from </w:t>
      </w:r>
      <w:r w:rsidRPr="00A764C4">
        <w:rPr>
          <w:b/>
        </w:rPr>
        <w:t>intense research or work pertaining to some domain, which is termed as the pre-solution period</w:t>
      </w:r>
      <w:r w:rsidRPr="007C6235">
        <w:t>.</w:t>
      </w:r>
    </w:p>
    <w:p w14:paraId="1458F71A" w14:textId="77777777" w:rsidR="00720888" w:rsidRPr="007C6235" w:rsidRDefault="00BA71BE" w:rsidP="007C6235">
      <w:pPr>
        <w:numPr>
          <w:ilvl w:val="0"/>
          <w:numId w:val="28"/>
        </w:numPr>
      </w:pPr>
      <w:r w:rsidRPr="007C6235">
        <w:t xml:space="preserve">The time of idleness in which the idea or concept seems to </w:t>
      </w:r>
      <w:r w:rsidRPr="00A764C4">
        <w:rPr>
          <w:b/>
        </w:rPr>
        <w:t>spontaneously pop up</w:t>
      </w:r>
      <w:r w:rsidRPr="007C6235">
        <w:t>.</w:t>
      </w:r>
    </w:p>
    <w:p w14:paraId="340C6C6C" w14:textId="77777777" w:rsidR="00720888" w:rsidRPr="007C6235" w:rsidRDefault="00BA71BE" w:rsidP="007C6235">
      <w:pPr>
        <w:numPr>
          <w:ilvl w:val="0"/>
          <w:numId w:val="28"/>
        </w:numPr>
      </w:pPr>
      <w:r w:rsidRPr="007C6235">
        <w:t>Having the idea or concept is not enough;</w:t>
      </w:r>
    </w:p>
    <w:p w14:paraId="5BA84C1E" w14:textId="77777777" w:rsidR="00720888" w:rsidRPr="007C6235" w:rsidRDefault="00BA71BE" w:rsidP="007C6235">
      <w:pPr>
        <w:numPr>
          <w:ilvl w:val="0"/>
          <w:numId w:val="28"/>
        </w:numPr>
      </w:pPr>
      <w:proofErr w:type="gramStart"/>
      <w:r w:rsidRPr="007C6235">
        <w:t>needs</w:t>
      </w:r>
      <w:proofErr w:type="gramEnd"/>
      <w:r w:rsidRPr="007C6235">
        <w:t xml:space="preserve"> to be taken back to the thinking and working stage so that it can be materialized.</w:t>
      </w:r>
    </w:p>
    <w:p w14:paraId="627CEF6A" w14:textId="77777777" w:rsidR="00720888" w:rsidRPr="007C6235" w:rsidRDefault="00BA71BE" w:rsidP="007C6235">
      <w:pPr>
        <w:numPr>
          <w:ilvl w:val="0"/>
          <w:numId w:val="28"/>
        </w:numPr>
      </w:pPr>
      <w:r w:rsidRPr="007C6235">
        <w:t xml:space="preserve">There needs to be a </w:t>
      </w:r>
      <w:r w:rsidRPr="00E85074">
        <w:rPr>
          <w:b/>
        </w:rPr>
        <w:t>certain basis for insight to appear</w:t>
      </w:r>
      <w:r w:rsidRPr="007C6235">
        <w:t>.</w:t>
      </w:r>
    </w:p>
    <w:p w14:paraId="6DF9B183" w14:textId="77777777" w:rsidR="00720888" w:rsidRPr="007C6235" w:rsidRDefault="00BA71BE" w:rsidP="007C6235">
      <w:pPr>
        <w:numPr>
          <w:ilvl w:val="0"/>
          <w:numId w:val="28"/>
        </w:numPr>
      </w:pPr>
      <w:proofErr w:type="gramStart"/>
      <w:r w:rsidRPr="007C6235">
        <w:lastRenderedPageBreak/>
        <w:t>insight</w:t>
      </w:r>
      <w:proofErr w:type="gramEnd"/>
      <w:r w:rsidRPr="007C6235">
        <w:t xml:space="preserve"> depends upon the </w:t>
      </w:r>
      <w:r w:rsidRPr="003312E4">
        <w:rPr>
          <w:b/>
        </w:rPr>
        <w:t>time and events that take place in order for the material</w:t>
      </w:r>
      <w:r w:rsidRPr="007C6235">
        <w:t xml:space="preserve"> to be transformed from initial stimuli into insightful thought.</w:t>
      </w:r>
    </w:p>
    <w:p w14:paraId="1F1BE009" w14:textId="77777777" w:rsidR="00720888" w:rsidRPr="007C6235" w:rsidRDefault="00BA71BE" w:rsidP="007C6235">
      <w:pPr>
        <w:numPr>
          <w:ilvl w:val="0"/>
          <w:numId w:val="28"/>
        </w:numPr>
      </w:pPr>
      <w:r w:rsidRPr="007C6235">
        <w:t>Insight leads to change in perception.</w:t>
      </w:r>
    </w:p>
    <w:p w14:paraId="0B6E6D0C" w14:textId="77777777" w:rsidR="00720888" w:rsidRPr="007C6235" w:rsidRDefault="00BA71BE" w:rsidP="007C6235">
      <w:pPr>
        <w:numPr>
          <w:ilvl w:val="0"/>
          <w:numId w:val="28"/>
        </w:numPr>
      </w:pPr>
      <w:r w:rsidRPr="007C6235">
        <w:t xml:space="preserve">Insight is </w:t>
      </w:r>
      <w:r w:rsidRPr="003312E4">
        <w:rPr>
          <w:b/>
        </w:rPr>
        <w:t>sudden</w:t>
      </w:r>
      <w:r w:rsidRPr="007C6235">
        <w:t>.</w:t>
      </w:r>
    </w:p>
    <w:p w14:paraId="265A2C8B" w14:textId="77777777" w:rsidR="00720888" w:rsidRPr="007C6235" w:rsidRDefault="00BA71BE" w:rsidP="007C6235">
      <w:pPr>
        <w:numPr>
          <w:ilvl w:val="0"/>
          <w:numId w:val="28"/>
        </w:numPr>
      </w:pPr>
      <w:r w:rsidRPr="007C6235">
        <w:t>With insight, the organism tends to perceive a pattern or organization (that helps in learning).</w:t>
      </w:r>
    </w:p>
    <w:p w14:paraId="6C6B9966" w14:textId="77777777" w:rsidR="00720888" w:rsidRPr="007C6235" w:rsidRDefault="00BA71BE" w:rsidP="007C6235">
      <w:pPr>
        <w:numPr>
          <w:ilvl w:val="0"/>
          <w:numId w:val="28"/>
        </w:numPr>
      </w:pPr>
      <w:r w:rsidRPr="003312E4">
        <w:rPr>
          <w:b/>
        </w:rPr>
        <w:t>Understanding plays important</w:t>
      </w:r>
      <w:r w:rsidRPr="007C6235">
        <w:t xml:space="preserve"> role n insight learning.</w:t>
      </w:r>
    </w:p>
    <w:p w14:paraId="76E8D423" w14:textId="77777777" w:rsidR="00720888" w:rsidRPr="007C6235" w:rsidRDefault="00BA71BE" w:rsidP="007C6235">
      <w:pPr>
        <w:numPr>
          <w:ilvl w:val="0"/>
          <w:numId w:val="28"/>
        </w:numPr>
      </w:pPr>
      <w:r w:rsidRPr="007C6235">
        <w:t xml:space="preserve">Insight is related </w:t>
      </w:r>
      <w:r w:rsidRPr="003312E4">
        <w:rPr>
          <w:b/>
        </w:rPr>
        <w:t>with higher order animals</w:t>
      </w:r>
      <w:r w:rsidRPr="007C6235">
        <w:t xml:space="preserve"> and not with inferior animals.</w:t>
      </w:r>
    </w:p>
    <w:p w14:paraId="5D1F4D1B" w14:textId="77777777" w:rsidR="00720888" w:rsidRPr="007C6235" w:rsidRDefault="00BA71BE" w:rsidP="007C6235">
      <w:pPr>
        <w:numPr>
          <w:ilvl w:val="0"/>
          <w:numId w:val="28"/>
        </w:numPr>
      </w:pPr>
      <w:r w:rsidRPr="003312E4">
        <w:rPr>
          <w:b/>
        </w:rPr>
        <w:t>Age</w:t>
      </w:r>
      <w:r w:rsidRPr="007C6235">
        <w:t xml:space="preserve"> influences insight learning. Adults are better learner than children.</w:t>
      </w:r>
    </w:p>
    <w:p w14:paraId="14DDF188" w14:textId="77777777" w:rsidR="00720888" w:rsidRPr="007C6235" w:rsidRDefault="00BA71BE" w:rsidP="007C6235">
      <w:pPr>
        <w:numPr>
          <w:ilvl w:val="0"/>
          <w:numId w:val="28"/>
        </w:numPr>
      </w:pPr>
      <w:r w:rsidRPr="003312E4">
        <w:rPr>
          <w:b/>
        </w:rPr>
        <w:t>Past experience and perceptual organization</w:t>
      </w:r>
      <w:r w:rsidRPr="007C6235">
        <w:t xml:space="preserve"> is important in perception.</w:t>
      </w:r>
    </w:p>
    <w:p w14:paraId="2187B763" w14:textId="77777777" w:rsidR="00720888" w:rsidRPr="007C6235" w:rsidRDefault="00BA71BE" w:rsidP="007C6235">
      <w:pPr>
        <w:numPr>
          <w:ilvl w:val="0"/>
          <w:numId w:val="28"/>
        </w:numPr>
      </w:pPr>
      <w:r w:rsidRPr="007C6235">
        <w:t>Some psychologists also relate insight learning with associative learning.</w:t>
      </w:r>
    </w:p>
    <w:p w14:paraId="6E9327A8" w14:textId="77777777" w:rsidR="007C6235" w:rsidRDefault="007C6235" w:rsidP="0085267F"/>
    <w:p w14:paraId="1E6537F1" w14:textId="77777777" w:rsidR="007C6235" w:rsidRPr="00BA71BE" w:rsidRDefault="007C6235" w:rsidP="0085267F">
      <w:pPr>
        <w:rPr>
          <w:b/>
          <w:bCs/>
          <w:sz w:val="36"/>
          <w:szCs w:val="36"/>
        </w:rPr>
      </w:pPr>
      <w:r w:rsidRPr="00BA71BE">
        <w:rPr>
          <w:b/>
          <w:bCs/>
          <w:sz w:val="36"/>
          <w:szCs w:val="36"/>
        </w:rPr>
        <w:t>Programmed learning</w:t>
      </w:r>
    </w:p>
    <w:p w14:paraId="2C1FDF36" w14:textId="77777777" w:rsidR="007C6235" w:rsidRDefault="007C6235" w:rsidP="0085267F">
      <w:pPr>
        <w:rPr>
          <w:b/>
          <w:bCs/>
        </w:rPr>
      </w:pPr>
    </w:p>
    <w:p w14:paraId="5DC2D91B" w14:textId="77777777" w:rsidR="00720888" w:rsidRPr="00BA71BE" w:rsidRDefault="00BA71BE" w:rsidP="007C6235">
      <w:pPr>
        <w:numPr>
          <w:ilvl w:val="0"/>
          <w:numId w:val="32"/>
        </w:numPr>
      </w:pPr>
      <w:r w:rsidRPr="00BA71BE">
        <w:t>The </w:t>
      </w:r>
      <w:hyperlink r:id="rId36" w:history="1">
        <w:r w:rsidRPr="00BA71BE">
          <w:rPr>
            <w:rStyle w:val="Hyperlink"/>
            <w:color w:val="auto"/>
            <w:u w:val="none"/>
          </w:rPr>
          <w:t>learning material</w:t>
        </w:r>
      </w:hyperlink>
      <w:r w:rsidRPr="00BA71BE">
        <w:t xml:space="preserve"> is in a kind </w:t>
      </w:r>
      <w:r w:rsidRPr="00C62423">
        <w:rPr>
          <w:b/>
        </w:rPr>
        <w:t>of </w:t>
      </w:r>
      <w:hyperlink r:id="rId37" w:history="1">
        <w:r w:rsidRPr="00C62423">
          <w:rPr>
            <w:rStyle w:val="Hyperlink"/>
            <w:b/>
            <w:color w:val="auto"/>
            <w:u w:val="none"/>
          </w:rPr>
          <w:t>textbook</w:t>
        </w:r>
      </w:hyperlink>
      <w:r w:rsidRPr="00BA71BE">
        <w:t> or </w:t>
      </w:r>
      <w:hyperlink r:id="rId38" w:history="1">
        <w:r w:rsidRPr="00C62423">
          <w:rPr>
            <w:rStyle w:val="Hyperlink"/>
            <w:b/>
            <w:color w:val="auto"/>
            <w:u w:val="none"/>
          </w:rPr>
          <w:t>teaching machine</w:t>
        </w:r>
      </w:hyperlink>
      <w:r w:rsidRPr="00BA71BE">
        <w:t> or </w:t>
      </w:r>
      <w:hyperlink r:id="rId39" w:history="1">
        <w:r w:rsidRPr="00BA71BE">
          <w:rPr>
            <w:rStyle w:val="Hyperlink"/>
            <w:color w:val="auto"/>
            <w:u w:val="none"/>
          </w:rPr>
          <w:t>computer</w:t>
        </w:r>
      </w:hyperlink>
      <w:r w:rsidRPr="00BA71BE">
        <w:t xml:space="preserve">. </w:t>
      </w:r>
    </w:p>
    <w:p w14:paraId="170FCD62" w14:textId="77777777" w:rsidR="00720888" w:rsidRPr="00BA71BE" w:rsidRDefault="00BA71BE" w:rsidP="007C6235">
      <w:pPr>
        <w:numPr>
          <w:ilvl w:val="0"/>
          <w:numId w:val="32"/>
        </w:numPr>
      </w:pPr>
      <w:r w:rsidRPr="00BA71BE">
        <w:t>The </w:t>
      </w:r>
      <w:hyperlink r:id="rId40" w:history="1">
        <w:r w:rsidRPr="00BA71BE">
          <w:rPr>
            <w:rStyle w:val="Hyperlink"/>
            <w:color w:val="auto"/>
            <w:u w:val="none"/>
          </w:rPr>
          <w:t>medium</w:t>
        </w:r>
      </w:hyperlink>
      <w:r w:rsidRPr="00BA71BE">
        <w:t xml:space="preserve"> presents the material in a </w:t>
      </w:r>
      <w:r w:rsidRPr="00C62423">
        <w:rPr>
          <w:b/>
        </w:rPr>
        <w:t>logical and tested sequence</w:t>
      </w:r>
      <w:r w:rsidRPr="00BA71BE">
        <w:t xml:space="preserve">. </w:t>
      </w:r>
    </w:p>
    <w:p w14:paraId="5446E3A5" w14:textId="77777777" w:rsidR="00720888" w:rsidRPr="00BA71BE" w:rsidRDefault="00BA71BE" w:rsidP="007C6235">
      <w:pPr>
        <w:numPr>
          <w:ilvl w:val="0"/>
          <w:numId w:val="32"/>
        </w:numPr>
      </w:pPr>
      <w:r w:rsidRPr="00BA71BE">
        <w:t xml:space="preserve">The text is in </w:t>
      </w:r>
      <w:r w:rsidRPr="002F034A">
        <w:rPr>
          <w:b/>
        </w:rPr>
        <w:t>small steps</w:t>
      </w:r>
      <w:r w:rsidRPr="00BA71BE">
        <w:t xml:space="preserve"> or </w:t>
      </w:r>
      <w:r w:rsidRPr="002F034A">
        <w:rPr>
          <w:b/>
        </w:rPr>
        <w:t>larger chunks</w:t>
      </w:r>
      <w:r w:rsidRPr="00BA71BE">
        <w:t xml:space="preserve">. </w:t>
      </w:r>
    </w:p>
    <w:p w14:paraId="3E980FE0" w14:textId="77777777" w:rsidR="00720888" w:rsidRPr="00BA71BE" w:rsidRDefault="00BA71BE" w:rsidP="007C6235">
      <w:pPr>
        <w:numPr>
          <w:ilvl w:val="0"/>
          <w:numId w:val="32"/>
        </w:numPr>
      </w:pPr>
      <w:r w:rsidRPr="00BA71BE">
        <w:t xml:space="preserve">After each step, learners are given a question to test their comprehension. </w:t>
      </w:r>
    </w:p>
    <w:p w14:paraId="6AA5E388" w14:textId="77777777" w:rsidR="00720888" w:rsidRPr="00BA71BE" w:rsidRDefault="00BA71BE" w:rsidP="007C6235">
      <w:pPr>
        <w:numPr>
          <w:ilvl w:val="0"/>
          <w:numId w:val="32"/>
        </w:numPr>
      </w:pPr>
      <w:r w:rsidRPr="00BA71BE">
        <w:t xml:space="preserve">Then immediately the correct answer is shown. </w:t>
      </w:r>
    </w:p>
    <w:p w14:paraId="7916CC78" w14:textId="77777777" w:rsidR="00720888" w:rsidRPr="00BA71BE" w:rsidRDefault="00BA71BE" w:rsidP="007C6235">
      <w:pPr>
        <w:numPr>
          <w:ilvl w:val="0"/>
          <w:numId w:val="32"/>
        </w:numPr>
      </w:pPr>
      <w:r w:rsidRPr="00BA71BE">
        <w:t>This means the learner at all stages makes responses, and is given immediate </w:t>
      </w:r>
      <w:hyperlink r:id="rId41" w:history="1">
        <w:r w:rsidRPr="00BA71BE">
          <w:rPr>
            <w:rStyle w:val="Hyperlink"/>
            <w:color w:val="auto"/>
            <w:u w:val="none"/>
          </w:rPr>
          <w:t>knowledge of results</w:t>
        </w:r>
      </w:hyperlink>
      <w:r w:rsidRPr="00BA71BE">
        <w:t xml:space="preserve"> </w:t>
      </w:r>
    </w:p>
    <w:p w14:paraId="7AAEFF4B" w14:textId="77777777" w:rsidR="007C6235" w:rsidRDefault="007C6235" w:rsidP="0085267F"/>
    <w:p w14:paraId="2684C913" w14:textId="77777777" w:rsidR="007C6235" w:rsidRPr="00BA71BE" w:rsidRDefault="007C6235" w:rsidP="0085267F">
      <w:pPr>
        <w:rPr>
          <w:b/>
        </w:rPr>
      </w:pPr>
      <w:r w:rsidRPr="00BA71BE">
        <w:rPr>
          <w:b/>
        </w:rPr>
        <w:t>Stages of a complete system</w:t>
      </w:r>
    </w:p>
    <w:p w14:paraId="4F2295E0" w14:textId="77777777" w:rsidR="007C6235" w:rsidRDefault="007C6235" w:rsidP="0085267F"/>
    <w:p w14:paraId="7CDC8026" w14:textId="77777777" w:rsidR="00720888" w:rsidRPr="007C6235" w:rsidRDefault="00BA71BE" w:rsidP="007C6235">
      <w:pPr>
        <w:numPr>
          <w:ilvl w:val="0"/>
          <w:numId w:val="33"/>
        </w:numPr>
      </w:pPr>
      <w:r w:rsidRPr="007C6235">
        <w:t xml:space="preserve">The </w:t>
      </w:r>
      <w:r w:rsidRPr="003C726A">
        <w:rPr>
          <w:b/>
        </w:rPr>
        <w:t>aims</w:t>
      </w:r>
      <w:r w:rsidRPr="007C6235">
        <w:t xml:space="preserve"> of the course are stated in </w:t>
      </w:r>
      <w:proofErr w:type="gramStart"/>
      <w:r w:rsidRPr="007C6235">
        <w:t>terms which</w:t>
      </w:r>
      <w:proofErr w:type="gramEnd"/>
      <w:r w:rsidRPr="007C6235">
        <w:t xml:space="preserve"> are objective, and can be measured.</w:t>
      </w:r>
    </w:p>
    <w:p w14:paraId="322D207A" w14:textId="77777777" w:rsidR="00720888" w:rsidRPr="007C6235" w:rsidRDefault="00BA71BE" w:rsidP="007C6235">
      <w:pPr>
        <w:numPr>
          <w:ilvl w:val="0"/>
          <w:numId w:val="33"/>
        </w:numPr>
      </w:pPr>
      <w:r w:rsidRPr="007C6235">
        <w:t xml:space="preserve">A pre-test is given, or the </w:t>
      </w:r>
      <w:r w:rsidRPr="003C726A">
        <w:rPr>
          <w:b/>
        </w:rPr>
        <w:t xml:space="preserve">initial </w:t>
      </w:r>
      <w:proofErr w:type="spellStart"/>
      <w:r w:rsidRPr="003C726A">
        <w:rPr>
          <w:b/>
        </w:rPr>
        <w:t>behaviour</w:t>
      </w:r>
      <w:proofErr w:type="spellEnd"/>
      <w:r w:rsidRPr="007C6235">
        <w:t xml:space="preserve"> is stated.</w:t>
      </w:r>
    </w:p>
    <w:p w14:paraId="0843A6BD" w14:textId="77777777" w:rsidR="00720888" w:rsidRPr="007C6235" w:rsidRDefault="00BA71BE" w:rsidP="007C6235">
      <w:pPr>
        <w:numPr>
          <w:ilvl w:val="0"/>
          <w:numId w:val="33"/>
        </w:numPr>
      </w:pPr>
      <w:r w:rsidRPr="007C6235">
        <w:t>A post-test is provided.</w:t>
      </w:r>
    </w:p>
    <w:p w14:paraId="26605FE7" w14:textId="77777777" w:rsidR="00720888" w:rsidRPr="007C6235" w:rsidRDefault="00BA71BE" w:rsidP="007C6235">
      <w:pPr>
        <w:numPr>
          <w:ilvl w:val="0"/>
          <w:numId w:val="33"/>
        </w:numPr>
      </w:pPr>
      <w:r w:rsidRPr="007C6235">
        <w:t>The materials have been tried out and revised according to results (developmental testing).</w:t>
      </w:r>
    </w:p>
    <w:p w14:paraId="5A4BE015" w14:textId="77777777" w:rsidR="00720888" w:rsidRPr="007C6235" w:rsidRDefault="00BA71BE" w:rsidP="007C6235">
      <w:pPr>
        <w:numPr>
          <w:ilvl w:val="0"/>
          <w:numId w:val="33"/>
        </w:numPr>
      </w:pPr>
      <w:r w:rsidRPr="007C6235">
        <w:t>The materials are constructed according to a predetermined scheme (stimulus control).</w:t>
      </w:r>
    </w:p>
    <w:p w14:paraId="2BE06431" w14:textId="77777777" w:rsidR="00720888" w:rsidRPr="007C6235" w:rsidRDefault="00BA71BE" w:rsidP="007C6235">
      <w:pPr>
        <w:numPr>
          <w:ilvl w:val="0"/>
          <w:numId w:val="33"/>
        </w:numPr>
      </w:pPr>
      <w:r w:rsidRPr="007C6235">
        <w:t>The material is arranged in appropriate steps.</w:t>
      </w:r>
    </w:p>
    <w:p w14:paraId="5A70681E" w14:textId="77777777" w:rsidR="00720888" w:rsidRPr="007C6235" w:rsidRDefault="00BA71BE" w:rsidP="007C6235">
      <w:pPr>
        <w:numPr>
          <w:ilvl w:val="0"/>
          <w:numId w:val="33"/>
        </w:numPr>
      </w:pPr>
      <w:r w:rsidRPr="007C6235">
        <w:t>The learner has to respond actively (not necessarily overtly).</w:t>
      </w:r>
    </w:p>
    <w:p w14:paraId="25572935" w14:textId="77777777" w:rsidR="00720888" w:rsidRPr="007C6235" w:rsidRDefault="00BA71BE" w:rsidP="007C6235">
      <w:pPr>
        <w:numPr>
          <w:ilvl w:val="0"/>
          <w:numId w:val="33"/>
        </w:numPr>
      </w:pPr>
      <w:r w:rsidRPr="007C6235">
        <w:t>Arrangements are made for responses to be confirmed (knowledge of results).</w:t>
      </w:r>
    </w:p>
    <w:p w14:paraId="1BD495B9" w14:textId="77777777" w:rsidR="00720888" w:rsidRPr="007C6235" w:rsidRDefault="00BA71BE" w:rsidP="007C6235">
      <w:pPr>
        <w:numPr>
          <w:ilvl w:val="0"/>
          <w:numId w:val="33"/>
        </w:numPr>
      </w:pPr>
      <w:r w:rsidRPr="007C6235">
        <w:t>The teaching medium is appropriate for the subject-matter and the students.</w:t>
      </w:r>
    </w:p>
    <w:p w14:paraId="458087EA" w14:textId="77777777" w:rsidR="00720888" w:rsidRPr="007C6235" w:rsidRDefault="00BA71BE" w:rsidP="007C6235">
      <w:pPr>
        <w:numPr>
          <w:ilvl w:val="0"/>
          <w:numId w:val="33"/>
        </w:numPr>
      </w:pPr>
      <w:r w:rsidRPr="007C6235">
        <w:t>The materials are self-paced or presented in a manner which suits the learner.</w:t>
      </w:r>
    </w:p>
    <w:p w14:paraId="6EEAEE34" w14:textId="77777777" w:rsidR="007C6235" w:rsidRDefault="007C6235" w:rsidP="0085267F"/>
    <w:p w14:paraId="45C124B2" w14:textId="77777777" w:rsidR="007C6235" w:rsidRPr="00BA71BE" w:rsidRDefault="007C6235" w:rsidP="0085267F">
      <w:pPr>
        <w:rPr>
          <w:b/>
        </w:rPr>
      </w:pPr>
    </w:p>
    <w:p w14:paraId="1DA99868" w14:textId="77777777" w:rsidR="007C6235" w:rsidRPr="00BA71BE" w:rsidRDefault="00BA71BE" w:rsidP="0085267F">
      <w:pPr>
        <w:rPr>
          <w:b/>
        </w:rPr>
      </w:pPr>
      <w:r w:rsidRPr="00BA71BE">
        <w:rPr>
          <w:b/>
        </w:rPr>
        <w:t>T</w:t>
      </w:r>
      <w:r w:rsidR="007C6235" w:rsidRPr="00BA71BE">
        <w:rPr>
          <w:b/>
        </w:rPr>
        <w:t>wo main systems of programmed learning</w:t>
      </w:r>
    </w:p>
    <w:p w14:paraId="0E489C29" w14:textId="77777777" w:rsidR="007C6235" w:rsidRDefault="007C6235" w:rsidP="0085267F"/>
    <w:p w14:paraId="129B8439" w14:textId="77777777" w:rsidR="007C6235" w:rsidRPr="00BA71BE" w:rsidRDefault="007C6235" w:rsidP="007C6235">
      <w:r w:rsidRPr="007C6235">
        <w:t>One was by </w:t>
      </w:r>
      <w:hyperlink r:id="rId42" w:history="1">
        <w:r w:rsidRPr="00BA71BE">
          <w:rPr>
            <w:rStyle w:val="Hyperlink"/>
            <w:color w:val="auto"/>
            <w:u w:val="none"/>
          </w:rPr>
          <w:t>Norman Crowder</w:t>
        </w:r>
      </w:hyperlink>
      <w:r w:rsidRPr="00BA71BE">
        <w:t xml:space="preserve"> </w:t>
      </w:r>
    </w:p>
    <w:p w14:paraId="732C4270" w14:textId="77777777" w:rsidR="00BA71BE" w:rsidRPr="007C6235" w:rsidRDefault="00BA71BE" w:rsidP="007C6235"/>
    <w:p w14:paraId="03FDCAB0" w14:textId="77777777" w:rsidR="00720888" w:rsidRPr="007C6235" w:rsidRDefault="00BA71BE" w:rsidP="007C6235">
      <w:pPr>
        <w:numPr>
          <w:ilvl w:val="0"/>
          <w:numId w:val="34"/>
        </w:numPr>
      </w:pPr>
      <w:proofErr w:type="gramStart"/>
      <w:r w:rsidRPr="007C6235">
        <w:t>set</w:t>
      </w:r>
      <w:proofErr w:type="gramEnd"/>
      <w:r w:rsidRPr="007C6235">
        <w:t xml:space="preserve"> </w:t>
      </w:r>
      <w:r w:rsidRPr="003C726A">
        <w:rPr>
          <w:b/>
        </w:rPr>
        <w:t>multiple choice questions</w:t>
      </w:r>
      <w:r w:rsidRPr="007C6235">
        <w:t xml:space="preserve"> in the text,</w:t>
      </w:r>
    </w:p>
    <w:p w14:paraId="3A556920" w14:textId="77777777" w:rsidR="00720888" w:rsidRPr="007C6235" w:rsidRDefault="00BA71BE" w:rsidP="007C6235">
      <w:pPr>
        <w:numPr>
          <w:ilvl w:val="0"/>
          <w:numId w:val="34"/>
        </w:numPr>
      </w:pPr>
      <w:proofErr w:type="gramStart"/>
      <w:r w:rsidRPr="007C6235">
        <w:t>provide</w:t>
      </w:r>
      <w:proofErr w:type="gramEnd"/>
      <w:r w:rsidRPr="007C6235">
        <w:t xml:space="preserve"> feedback for </w:t>
      </w:r>
      <w:r w:rsidRPr="003C726A">
        <w:rPr>
          <w:b/>
        </w:rPr>
        <w:t>each of the alternatives</w:t>
      </w:r>
    </w:p>
    <w:p w14:paraId="79AECA63" w14:textId="77777777" w:rsidR="00720888" w:rsidRPr="007C6235" w:rsidRDefault="00BA71BE" w:rsidP="007C6235">
      <w:pPr>
        <w:numPr>
          <w:ilvl w:val="0"/>
          <w:numId w:val="34"/>
        </w:numPr>
      </w:pPr>
      <w:proofErr w:type="gramStart"/>
      <w:r w:rsidRPr="007C6235">
        <w:t>alternatives</w:t>
      </w:r>
      <w:proofErr w:type="gramEnd"/>
      <w:r w:rsidRPr="007C6235">
        <w:t xml:space="preserve"> offered in questions were chosen to </w:t>
      </w:r>
      <w:r w:rsidRPr="003C726A">
        <w:rPr>
          <w:b/>
        </w:rPr>
        <w:t>cover mistakes</w:t>
      </w:r>
      <w:r w:rsidRPr="007C6235">
        <w:t xml:space="preserve"> which students were likely to make</w:t>
      </w:r>
    </w:p>
    <w:p w14:paraId="41972908" w14:textId="77777777" w:rsidR="00720888" w:rsidRPr="007C6235" w:rsidRDefault="00BA71BE" w:rsidP="007C6235">
      <w:pPr>
        <w:numPr>
          <w:ilvl w:val="0"/>
          <w:numId w:val="34"/>
        </w:numPr>
      </w:pPr>
      <w:r w:rsidRPr="007C6235">
        <w:lastRenderedPageBreak/>
        <w:t xml:space="preserve">"intrinsic programming", was better known as "branching programming" on account of its multiple-choice alternatives </w:t>
      </w:r>
    </w:p>
    <w:p w14:paraId="5F0DF57D" w14:textId="77777777" w:rsidR="00BA71BE" w:rsidRDefault="00BA71BE" w:rsidP="0085267F"/>
    <w:p w14:paraId="358FB798" w14:textId="77777777" w:rsidR="007C6235" w:rsidRPr="00BA71BE" w:rsidRDefault="00BA71BE" w:rsidP="0085267F">
      <w:r>
        <w:t xml:space="preserve">As </w:t>
      </w:r>
      <w:r w:rsidR="007C6235" w:rsidRPr="007C6235">
        <w:t>proposed by the </w:t>
      </w:r>
      <w:hyperlink r:id="rId43" w:history="1">
        <w:proofErr w:type="spellStart"/>
        <w:r w:rsidR="007C6235" w:rsidRPr="00BA71BE">
          <w:rPr>
            <w:rStyle w:val="Hyperlink"/>
            <w:color w:val="auto"/>
            <w:u w:val="none"/>
          </w:rPr>
          <w:t>behaviourist</w:t>
        </w:r>
        <w:proofErr w:type="spellEnd"/>
      </w:hyperlink>
      <w:r w:rsidR="007C6235" w:rsidRPr="00BA71BE">
        <w:t> </w:t>
      </w:r>
      <w:hyperlink r:id="rId44" w:history="1">
        <w:r w:rsidR="007C6235" w:rsidRPr="00BA71BE">
          <w:rPr>
            <w:rStyle w:val="Hyperlink"/>
            <w:color w:val="auto"/>
            <w:u w:val="none"/>
          </w:rPr>
          <w:t>B.F. Skinner</w:t>
        </w:r>
      </w:hyperlink>
    </w:p>
    <w:p w14:paraId="65830D5F" w14:textId="77777777" w:rsidR="007C6235" w:rsidRPr="00BA71BE" w:rsidRDefault="007C6235" w:rsidP="0085267F"/>
    <w:p w14:paraId="6FA4D677" w14:textId="77777777" w:rsidR="00720888" w:rsidRPr="007C6235" w:rsidRDefault="00BA71BE" w:rsidP="007C6235">
      <w:pPr>
        <w:numPr>
          <w:ilvl w:val="0"/>
          <w:numId w:val="35"/>
        </w:numPr>
      </w:pPr>
      <w:proofErr w:type="gramStart"/>
      <w:r w:rsidRPr="007C6235">
        <w:t>present</w:t>
      </w:r>
      <w:proofErr w:type="gramEnd"/>
      <w:r w:rsidRPr="007C6235">
        <w:t xml:space="preserve"> the material as part of a "</w:t>
      </w:r>
      <w:r w:rsidRPr="003C726A">
        <w:rPr>
          <w:b/>
        </w:rPr>
        <w:t>schedule of </w:t>
      </w:r>
      <w:hyperlink r:id="rId45" w:history="1">
        <w:r w:rsidRPr="003C726A">
          <w:rPr>
            <w:rStyle w:val="Hyperlink"/>
            <w:b/>
            <w:color w:val="auto"/>
            <w:u w:val="none"/>
          </w:rPr>
          <w:t>reinforcement</w:t>
        </w:r>
      </w:hyperlink>
      <w:r w:rsidRPr="00BA71BE">
        <w:t>"</w:t>
      </w:r>
      <w:r w:rsidRPr="007C6235">
        <w:t xml:space="preserve"> in typical </w:t>
      </w:r>
      <w:proofErr w:type="spellStart"/>
      <w:r w:rsidRPr="007C6235">
        <w:t>behaviourist</w:t>
      </w:r>
      <w:proofErr w:type="spellEnd"/>
      <w:r w:rsidRPr="007C6235">
        <w:t xml:space="preserve"> manner.</w:t>
      </w:r>
    </w:p>
    <w:p w14:paraId="21C49515" w14:textId="77777777" w:rsidR="00720888" w:rsidRPr="007C6235" w:rsidRDefault="00BA71BE" w:rsidP="007C6235">
      <w:pPr>
        <w:numPr>
          <w:ilvl w:val="0"/>
          <w:numId w:val="35"/>
        </w:numPr>
      </w:pPr>
      <w:r w:rsidRPr="007C6235">
        <w:t xml:space="preserve">There is a simple job to be done. </w:t>
      </w:r>
    </w:p>
    <w:p w14:paraId="0D98183B" w14:textId="77777777" w:rsidR="00720888" w:rsidRPr="007C6235" w:rsidRDefault="00BA71BE" w:rsidP="007C6235">
      <w:pPr>
        <w:numPr>
          <w:ilvl w:val="0"/>
          <w:numId w:val="35"/>
        </w:numPr>
      </w:pPr>
      <w:r w:rsidRPr="007C6235">
        <w:t xml:space="preserve">The task can be stated in concrete terms. </w:t>
      </w:r>
    </w:p>
    <w:p w14:paraId="1EE63B7E" w14:textId="77777777" w:rsidR="00720888" w:rsidRPr="007C6235" w:rsidRDefault="00BA71BE" w:rsidP="007C6235">
      <w:pPr>
        <w:numPr>
          <w:ilvl w:val="0"/>
          <w:numId w:val="35"/>
        </w:numPr>
      </w:pPr>
      <w:r w:rsidRPr="007C6235">
        <w:t xml:space="preserve">The necessary techniques are known. </w:t>
      </w:r>
    </w:p>
    <w:p w14:paraId="01852320" w14:textId="77777777" w:rsidR="00720888" w:rsidRPr="007C6235" w:rsidRDefault="00BA71BE" w:rsidP="007C6235">
      <w:pPr>
        <w:numPr>
          <w:ilvl w:val="0"/>
          <w:numId w:val="35"/>
        </w:numPr>
      </w:pPr>
      <w:r w:rsidRPr="007C6235">
        <w:t xml:space="preserve">The equipment can easily be provided. </w:t>
      </w:r>
    </w:p>
    <w:p w14:paraId="6BA127A3" w14:textId="77777777" w:rsidR="00720888" w:rsidRPr="007C6235" w:rsidRDefault="00BA71BE" w:rsidP="007C6235">
      <w:pPr>
        <w:numPr>
          <w:ilvl w:val="0"/>
          <w:numId w:val="35"/>
        </w:numPr>
      </w:pPr>
      <w:r w:rsidRPr="007C6235">
        <w:t>Nothing stands in the way except cultural inertia</w:t>
      </w:r>
    </w:p>
    <w:p w14:paraId="207A8E15" w14:textId="77777777" w:rsidR="00720888" w:rsidRPr="007C6235" w:rsidRDefault="00BA71BE" w:rsidP="007C6235">
      <w:pPr>
        <w:numPr>
          <w:ilvl w:val="0"/>
          <w:numId w:val="35"/>
        </w:numPr>
      </w:pPr>
      <w:r w:rsidRPr="007C6235">
        <w:t xml:space="preserve">Clear idea about reinforcement, i.e. gain or loss </w:t>
      </w:r>
    </w:p>
    <w:p w14:paraId="18A97002" w14:textId="77777777" w:rsidR="00A63C8F" w:rsidRDefault="00A63C8F" w:rsidP="00A63C8F">
      <w:pPr>
        <w:shd w:val="clear" w:color="auto" w:fill="FFFFFF"/>
        <w:spacing w:line="336" w:lineRule="atLeast"/>
        <w:textAlignment w:val="baseline"/>
        <w:rPr>
          <w:ins w:id="0" w:author="Unknown"/>
          <w:rFonts w:ascii="inherit" w:hAnsi="inherit" w:cs="Helvetica"/>
          <w:color w:val="676767"/>
          <w:sz w:val="21"/>
          <w:szCs w:val="21"/>
        </w:rPr>
      </w:pPr>
    </w:p>
    <w:p w14:paraId="373AAEEE" w14:textId="77777777" w:rsidR="0085267F" w:rsidRPr="00053CA2" w:rsidRDefault="0085267F" w:rsidP="0085267F">
      <w:pPr>
        <w:rPr>
          <w:b/>
          <w:bCs/>
          <w:sz w:val="32"/>
          <w:szCs w:val="32"/>
          <w:bdr w:val="none" w:sz="0" w:space="0" w:color="auto" w:frame="1"/>
          <w:lang w:bidi="ar-SA"/>
        </w:rPr>
      </w:pPr>
      <w:r w:rsidRPr="00053CA2">
        <w:rPr>
          <w:b/>
          <w:bCs/>
          <w:sz w:val="32"/>
          <w:szCs w:val="32"/>
          <w:bdr w:val="none" w:sz="0" w:space="0" w:color="auto" w:frame="1"/>
          <w:lang w:bidi="ar-SA"/>
        </w:rPr>
        <w:t>Laws of Learning</w:t>
      </w:r>
    </w:p>
    <w:p w14:paraId="6155AEC2" w14:textId="77777777" w:rsidR="0085267F" w:rsidRPr="00053CA2" w:rsidRDefault="0085267F" w:rsidP="0085267F">
      <w:pPr>
        <w:rPr>
          <w:b/>
          <w:bCs/>
          <w:sz w:val="32"/>
          <w:szCs w:val="32"/>
          <w:bdr w:val="none" w:sz="0" w:space="0" w:color="auto" w:frame="1"/>
          <w:lang w:bidi="ar-SA"/>
        </w:rPr>
      </w:pPr>
    </w:p>
    <w:p w14:paraId="2F1E4190" w14:textId="77777777" w:rsidR="0085267F" w:rsidRPr="00053CA2" w:rsidRDefault="0085267F" w:rsidP="0085267F">
      <w:pPr>
        <w:rPr>
          <w:b/>
          <w:sz w:val="28"/>
          <w:szCs w:val="28"/>
          <w:lang w:bidi="ar-SA"/>
        </w:rPr>
      </w:pPr>
      <w:r w:rsidRPr="00053CA2">
        <w:rPr>
          <w:b/>
          <w:sz w:val="28"/>
          <w:szCs w:val="28"/>
          <w:bdr w:val="none" w:sz="0" w:space="0" w:color="auto" w:frame="1"/>
          <w:lang w:bidi="ar-SA"/>
        </w:rPr>
        <w:t>Law of Exercise, Primary Laws of Learning:</w:t>
      </w:r>
    </w:p>
    <w:p w14:paraId="36C5F92B" w14:textId="77777777" w:rsidR="0085267F" w:rsidRPr="0058528D" w:rsidRDefault="0085267F" w:rsidP="0085267F">
      <w:pPr>
        <w:rPr>
          <w:lang w:bidi="ar-SA"/>
        </w:rPr>
      </w:pPr>
      <w:r w:rsidRPr="0058528D">
        <w:rPr>
          <w:lang w:bidi="ar-SA"/>
        </w:rPr>
        <w:t>This law is also called ‘</w:t>
      </w:r>
      <w:r w:rsidRPr="00853AE5">
        <w:rPr>
          <w:b/>
          <w:lang w:bidi="ar-SA"/>
        </w:rPr>
        <w:t>Law of Use and D</w:t>
      </w:r>
      <w:r w:rsidRPr="0058528D">
        <w:rPr>
          <w:lang w:bidi="ar-SA"/>
        </w:rPr>
        <w:t>isuse’.</w:t>
      </w:r>
    </w:p>
    <w:p w14:paraId="63F4C7E0" w14:textId="77777777" w:rsidR="0085267F" w:rsidRDefault="0085267F" w:rsidP="0085267F">
      <w:pPr>
        <w:rPr>
          <w:bdr w:val="none" w:sz="0" w:space="0" w:color="auto" w:frame="1"/>
          <w:lang w:bidi="ar-SA"/>
        </w:rPr>
      </w:pPr>
    </w:p>
    <w:p w14:paraId="40A4D3BC" w14:textId="77777777" w:rsidR="0085267F" w:rsidRPr="0058528D" w:rsidRDefault="0085267F" w:rsidP="0085267F">
      <w:pPr>
        <w:rPr>
          <w:b/>
          <w:lang w:bidi="ar-SA"/>
        </w:rPr>
      </w:pPr>
      <w:r w:rsidRPr="0058528D">
        <w:rPr>
          <w:b/>
          <w:bdr w:val="none" w:sz="0" w:space="0" w:color="auto" w:frame="1"/>
          <w:lang w:bidi="ar-SA"/>
        </w:rPr>
        <w:t>(</w:t>
      </w:r>
      <w:proofErr w:type="spellStart"/>
      <w:r w:rsidRPr="0058528D">
        <w:rPr>
          <w:b/>
          <w:bdr w:val="none" w:sz="0" w:space="0" w:color="auto" w:frame="1"/>
          <w:lang w:bidi="ar-SA"/>
        </w:rPr>
        <w:t>i</w:t>
      </w:r>
      <w:proofErr w:type="spellEnd"/>
      <w:r w:rsidRPr="0058528D">
        <w:rPr>
          <w:b/>
          <w:bdr w:val="none" w:sz="0" w:space="0" w:color="auto" w:frame="1"/>
          <w:lang w:bidi="ar-SA"/>
        </w:rPr>
        <w:t>)</w:t>
      </w:r>
      <w:r w:rsidRPr="0058528D">
        <w:rPr>
          <w:b/>
          <w:lang w:bidi="ar-SA"/>
        </w:rPr>
        <w:t> </w:t>
      </w:r>
      <w:r w:rsidRPr="0058528D">
        <w:rPr>
          <w:b/>
          <w:bdr w:val="none" w:sz="0" w:space="0" w:color="auto" w:frame="1"/>
          <w:lang w:bidi="ar-SA"/>
        </w:rPr>
        <w:t>Law of Use:</w:t>
      </w:r>
    </w:p>
    <w:p w14:paraId="0E5BBAB4" w14:textId="77777777" w:rsidR="0085267F" w:rsidRDefault="0085267F" w:rsidP="0085267F">
      <w:pPr>
        <w:rPr>
          <w:lang w:bidi="ar-SA"/>
        </w:rPr>
      </w:pPr>
    </w:p>
    <w:p w14:paraId="701631FA" w14:textId="77777777" w:rsidR="0085267F" w:rsidRPr="0058528D" w:rsidRDefault="0085267F" w:rsidP="0085267F">
      <w:pPr>
        <w:rPr>
          <w:lang w:bidi="ar-SA"/>
        </w:rPr>
      </w:pPr>
      <w:r w:rsidRPr="0058528D">
        <w:rPr>
          <w:lang w:bidi="ar-SA"/>
        </w:rPr>
        <w:t xml:space="preserve">When a </w:t>
      </w:r>
      <w:r w:rsidRPr="00B64B3A">
        <w:rPr>
          <w:b/>
          <w:lang w:bidi="ar-SA"/>
        </w:rPr>
        <w:t>modifiable connection is made between a situation and a response</w:t>
      </w:r>
      <w:r w:rsidRPr="0058528D">
        <w:rPr>
          <w:lang w:bidi="ar-SA"/>
        </w:rPr>
        <w:t xml:space="preserve">, that connection’s strength is other things being equal, </w:t>
      </w:r>
      <w:r w:rsidRPr="00E435D0">
        <w:rPr>
          <w:b/>
          <w:lang w:bidi="ar-SA"/>
        </w:rPr>
        <w:t>increased’</w:t>
      </w:r>
      <w:r w:rsidRPr="0058528D">
        <w:rPr>
          <w:lang w:bidi="ar-SA"/>
        </w:rPr>
        <w:t>.</w:t>
      </w:r>
    </w:p>
    <w:p w14:paraId="1E883291" w14:textId="77777777" w:rsidR="0085267F" w:rsidRDefault="0085267F" w:rsidP="0085267F">
      <w:pPr>
        <w:rPr>
          <w:bdr w:val="none" w:sz="0" w:space="0" w:color="auto" w:frame="1"/>
        </w:rPr>
      </w:pPr>
    </w:p>
    <w:p w14:paraId="6A08AA22" w14:textId="77777777" w:rsidR="0085267F" w:rsidRPr="0058528D" w:rsidRDefault="0085267F" w:rsidP="0085267F">
      <w:pPr>
        <w:rPr>
          <w:b/>
        </w:rPr>
      </w:pPr>
      <w:r w:rsidRPr="0058528D">
        <w:rPr>
          <w:b/>
          <w:bdr w:val="none" w:sz="0" w:space="0" w:color="auto" w:frame="1"/>
        </w:rPr>
        <w:t>(ii)</w:t>
      </w:r>
      <w:r w:rsidRPr="0058528D">
        <w:rPr>
          <w:rStyle w:val="apple-converted-space"/>
          <w:rFonts w:cs="Times New Roman"/>
          <w:b/>
          <w:bCs/>
          <w:color w:val="000000"/>
          <w:bdr w:val="none" w:sz="0" w:space="0" w:color="auto" w:frame="1"/>
        </w:rPr>
        <w:t> </w:t>
      </w:r>
      <w:r w:rsidRPr="0058528D">
        <w:rPr>
          <w:b/>
          <w:bdr w:val="none" w:sz="0" w:space="0" w:color="auto" w:frame="1"/>
        </w:rPr>
        <w:t>Law of Disuse:</w:t>
      </w:r>
    </w:p>
    <w:p w14:paraId="6973C2CD" w14:textId="77777777" w:rsidR="0085267F" w:rsidRDefault="0085267F" w:rsidP="0085267F"/>
    <w:p w14:paraId="19051442" w14:textId="77777777" w:rsidR="0085267F" w:rsidRDefault="0085267F" w:rsidP="0085267F">
      <w:r w:rsidRPr="0058528D">
        <w:t xml:space="preserve">When a </w:t>
      </w:r>
      <w:r w:rsidRPr="005A7EF8">
        <w:rPr>
          <w:b/>
        </w:rPr>
        <w:t>modifiable connection is not made between a situation and a response over a length of time, that connection’s strength, other things being equal, decrease</w:t>
      </w:r>
      <w:r w:rsidRPr="0058528D">
        <w:t>.</w:t>
      </w:r>
    </w:p>
    <w:p w14:paraId="7BF27A7B" w14:textId="77777777" w:rsidR="00C12068" w:rsidRPr="0058528D" w:rsidRDefault="00C12068" w:rsidP="0085267F"/>
    <w:p w14:paraId="72E6DD06" w14:textId="77777777" w:rsidR="0085267F" w:rsidRPr="0058528D" w:rsidRDefault="0085267F" w:rsidP="0085267F">
      <w:r w:rsidRPr="0058528D">
        <w:t>In brief, we may say that repetition and drill helps learning, and its absence causes forgetfulness. We also believe in the common proverb, practice makes a man perfect’. Drill is based on the principle that repetition fixes the facts to be learnt. That is the reason why the pupils have to repeat arithmetical tables, formulae, spelling lists and definitions in order to establish these.</w:t>
      </w:r>
    </w:p>
    <w:p w14:paraId="1DBA2019" w14:textId="77777777" w:rsidR="0085267F" w:rsidRPr="00C1496F" w:rsidRDefault="0085267F" w:rsidP="0085267F">
      <w:pPr>
        <w:rPr>
          <w:b/>
        </w:rPr>
      </w:pPr>
      <w:r w:rsidRPr="0058528D">
        <w:t xml:space="preserve">In all skill lessons, say handwriting, dance, music, craft and drawing repetition is necessary. Lack of practice or exercise causes the memory of the learned material to weaken. Lack of practice causes forgetfulness. </w:t>
      </w:r>
      <w:r w:rsidRPr="00C1496F">
        <w:rPr>
          <w:b/>
        </w:rPr>
        <w:t>We forget because subsequent experiences tend to rule out what has been learnt.</w:t>
      </w:r>
    </w:p>
    <w:p w14:paraId="086E2EBC" w14:textId="77777777" w:rsidR="0085267F" w:rsidRDefault="0085267F" w:rsidP="0085267F">
      <w:pPr>
        <w:rPr>
          <w:bdr w:val="none" w:sz="0" w:space="0" w:color="auto" w:frame="1"/>
        </w:rPr>
      </w:pPr>
    </w:p>
    <w:p w14:paraId="06039900" w14:textId="77777777" w:rsidR="0085267F" w:rsidRPr="00053CA2" w:rsidRDefault="0085267F" w:rsidP="0085267F">
      <w:pPr>
        <w:rPr>
          <w:b/>
        </w:rPr>
      </w:pPr>
      <w:r w:rsidRPr="00053CA2">
        <w:rPr>
          <w:b/>
          <w:bdr w:val="none" w:sz="0" w:space="0" w:color="auto" w:frame="1"/>
        </w:rPr>
        <w:t>Law of Effect:</w:t>
      </w:r>
    </w:p>
    <w:p w14:paraId="5311390A" w14:textId="77777777" w:rsidR="0085267F" w:rsidRDefault="0085267F" w:rsidP="0085267F">
      <w:pPr>
        <w:rPr>
          <w:bdr w:val="none" w:sz="0" w:space="0" w:color="auto" w:frame="1"/>
        </w:rPr>
      </w:pPr>
    </w:p>
    <w:p w14:paraId="56C61CA2" w14:textId="77777777" w:rsidR="0085267F" w:rsidRPr="0058528D" w:rsidRDefault="0085267F" w:rsidP="0085267F">
      <w:r w:rsidRPr="0058528D">
        <w:rPr>
          <w:bdr w:val="none" w:sz="0" w:space="0" w:color="auto" w:frame="1"/>
        </w:rPr>
        <w:t>Thorndike defines it as follows:</w:t>
      </w:r>
    </w:p>
    <w:p w14:paraId="09455131" w14:textId="77777777" w:rsidR="0085267F" w:rsidRPr="0058528D" w:rsidRDefault="0085267F" w:rsidP="0085267F">
      <w:r w:rsidRPr="0058528D">
        <w:rPr>
          <w:rStyle w:val="Strong"/>
          <w:rFonts w:cs="Times New Roman"/>
          <w:color w:val="000000"/>
          <w:bdr w:val="none" w:sz="0" w:space="0" w:color="auto" w:frame="1"/>
        </w:rPr>
        <w:t>“When a modifiable connection between a situation and response is made and is accompanied or followed by a satisfying state of affairs that connection’s strength is increased, but when made and accompanied by an annoying state of affairs its strength is decreased”.</w:t>
      </w:r>
    </w:p>
    <w:p w14:paraId="43486C37" w14:textId="77777777" w:rsidR="0085267F" w:rsidRDefault="0085267F" w:rsidP="0085267F"/>
    <w:p w14:paraId="4C6C4249" w14:textId="77777777" w:rsidR="0085267F" w:rsidRPr="0058528D" w:rsidRDefault="0085267F" w:rsidP="0085267F">
      <w:r w:rsidRPr="0058528D">
        <w:t xml:space="preserve">In simpler words, it means that a </w:t>
      </w:r>
      <w:proofErr w:type="gramStart"/>
      <w:r w:rsidRPr="0058528D">
        <w:t>response which</w:t>
      </w:r>
      <w:proofErr w:type="gramEnd"/>
      <w:r w:rsidRPr="0058528D">
        <w:t xml:space="preserve"> gives achievement of the goal and thus provides satisfaction, will be stamped in, while those which are accompanied by dissatisfaction will be stamped out. In short, the </w:t>
      </w:r>
      <w:r w:rsidRPr="00AE6659">
        <w:rPr>
          <w:b/>
        </w:rPr>
        <w:t>feeling or the emotional state affects learning</w:t>
      </w:r>
      <w:r w:rsidRPr="0058528D">
        <w:t>.</w:t>
      </w:r>
    </w:p>
    <w:p w14:paraId="7037CF38" w14:textId="77777777" w:rsidR="0085267F" w:rsidRPr="0058528D" w:rsidRDefault="0085267F" w:rsidP="0085267F">
      <w:r w:rsidRPr="0058528D">
        <w:t>For instance, when the child solve, questions correctly he feels encouraged to do more. But if he fails repeatedly, he does not make subsequent attempt. Some students fail one or two times in the Matriculation Examination.</w:t>
      </w:r>
    </w:p>
    <w:p w14:paraId="28159C58" w14:textId="77777777" w:rsidR="0085267F" w:rsidRDefault="0085267F" w:rsidP="0085267F"/>
    <w:p w14:paraId="601B9F54" w14:textId="77777777" w:rsidR="0085267F" w:rsidRPr="0058528D" w:rsidRDefault="0085267F" w:rsidP="0085267F">
      <w:proofErr w:type="gramStart"/>
      <w:r w:rsidRPr="0058528D">
        <w:t>The stagnate</w:t>
      </w:r>
      <w:proofErr w:type="gramEnd"/>
      <w:r w:rsidRPr="0058528D">
        <w:t xml:space="preserve"> and do not succeed at all. It is commonly said, ‘</w:t>
      </w:r>
      <w:r w:rsidRPr="00E95E5A">
        <w:rPr>
          <w:b/>
        </w:rPr>
        <w:t>nothing succeeds like success’</w:t>
      </w:r>
      <w:r w:rsidRPr="0058528D">
        <w:t xml:space="preserve">. The </w:t>
      </w:r>
      <w:proofErr w:type="gramStart"/>
      <w:r w:rsidRPr="0058528D">
        <w:t>boy</w:t>
      </w:r>
      <w:proofErr w:type="gramEnd"/>
      <w:r w:rsidRPr="0058528D">
        <w:t xml:space="preserve"> who stands for school council election and succeeds, gets motivated to stand again and again. Another pupil failing in the elections twice may not stand again. This success and failure condition the learner to a large degree.</w:t>
      </w:r>
    </w:p>
    <w:p w14:paraId="1EBC3EAC" w14:textId="77777777" w:rsidR="0085267F" w:rsidRDefault="0085267F" w:rsidP="0085267F">
      <w:pPr>
        <w:rPr>
          <w:bdr w:val="none" w:sz="0" w:space="0" w:color="auto" w:frame="1"/>
        </w:rPr>
      </w:pPr>
    </w:p>
    <w:p w14:paraId="36BD0834" w14:textId="77777777" w:rsidR="0085267F" w:rsidRPr="00053CA2" w:rsidRDefault="0085267F" w:rsidP="0085267F">
      <w:pPr>
        <w:rPr>
          <w:b/>
        </w:rPr>
      </w:pPr>
      <w:r w:rsidRPr="00053CA2">
        <w:rPr>
          <w:b/>
          <w:bdr w:val="none" w:sz="0" w:space="0" w:color="auto" w:frame="1"/>
        </w:rPr>
        <w:t>Law of Readiness:</w:t>
      </w:r>
    </w:p>
    <w:p w14:paraId="0CF083D1" w14:textId="77777777" w:rsidR="0085267F" w:rsidRDefault="0085267F" w:rsidP="0085267F"/>
    <w:p w14:paraId="01FDA300" w14:textId="77777777" w:rsidR="0085267F" w:rsidRPr="0058528D" w:rsidRDefault="0085267F" w:rsidP="0085267F">
      <w:r w:rsidRPr="0058528D">
        <w:t>“</w:t>
      </w:r>
      <w:r w:rsidRPr="00EF4AC4">
        <w:rPr>
          <w:b/>
        </w:rPr>
        <w:t>When a person feels ready to act or to learn, he acts or learns more effectively and with greater satisfaction than when not ready’</w:t>
      </w:r>
      <w:r w:rsidRPr="0058528D">
        <w:t xml:space="preserve">. Before actual learning, one must be mentally prepared; one’s </w:t>
      </w:r>
      <w:proofErr w:type="gramStart"/>
      <w:r w:rsidRPr="0058528D">
        <w:t>mind,</w:t>
      </w:r>
      <w:proofErr w:type="gramEnd"/>
      <w:r w:rsidRPr="0058528D">
        <w:t xml:space="preserve"> must be mentally-set.</w:t>
      </w:r>
    </w:p>
    <w:p w14:paraId="7A62E1B5" w14:textId="77777777" w:rsidR="0085267F" w:rsidRDefault="0085267F" w:rsidP="0085267F">
      <w:pPr>
        <w:shd w:val="clear" w:color="auto" w:fill="FFFFFF"/>
        <w:spacing w:before="72"/>
        <w:outlineLvl w:val="2"/>
        <w:rPr>
          <w:rFonts w:ascii="Arial" w:hAnsi="Arial" w:cs="Arial"/>
          <w:b/>
          <w:bCs/>
          <w:color w:val="000000"/>
          <w:sz w:val="29"/>
          <w:lang w:bidi="ar-SA"/>
        </w:rPr>
      </w:pPr>
    </w:p>
    <w:p w14:paraId="3E79CB20"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lang w:bidi="ar-SA"/>
        </w:rPr>
        <w:t> </w:t>
      </w:r>
      <w:r w:rsidRPr="00A63C8F">
        <w:rPr>
          <w:rFonts w:ascii="Calibri" w:hAnsi="Calibri" w:cs="Times New Roman"/>
          <w:color w:val="222222"/>
          <w:sz w:val="23"/>
          <w:szCs w:val="23"/>
          <w:lang w:bidi="ar-SA"/>
        </w:rPr>
        <w:t xml:space="preserve">Besides these three basic laws, </w:t>
      </w:r>
      <w:proofErr w:type="spellStart"/>
      <w:r w:rsidRPr="00A63C8F">
        <w:rPr>
          <w:rFonts w:ascii="Calibri" w:hAnsi="Calibri" w:cs="Times New Roman"/>
          <w:color w:val="222222"/>
          <w:sz w:val="23"/>
          <w:szCs w:val="23"/>
          <w:lang w:bidi="ar-SA"/>
        </w:rPr>
        <w:t>Throndike</w:t>
      </w:r>
      <w:proofErr w:type="spellEnd"/>
      <w:r w:rsidRPr="00A63C8F">
        <w:rPr>
          <w:rFonts w:ascii="Calibri" w:hAnsi="Calibri" w:cs="Times New Roman"/>
          <w:color w:val="222222"/>
          <w:sz w:val="23"/>
          <w:szCs w:val="23"/>
          <w:lang w:bidi="ar-SA"/>
        </w:rPr>
        <w:t xml:space="preserve"> also refer to five subordinate laws which further help to explain the learning process. </w:t>
      </w:r>
      <w:proofErr w:type="gramStart"/>
      <w:r w:rsidRPr="00A63C8F">
        <w:rPr>
          <w:rFonts w:ascii="Calibri" w:hAnsi="Calibri" w:cs="Times New Roman"/>
          <w:color w:val="222222"/>
          <w:sz w:val="23"/>
          <w:szCs w:val="23"/>
          <w:lang w:bidi="ar-SA"/>
        </w:rPr>
        <w:t>These</w:t>
      </w:r>
      <w:proofErr w:type="gramEnd"/>
      <w:r w:rsidRPr="00A63C8F">
        <w:rPr>
          <w:rFonts w:ascii="Calibri" w:hAnsi="Calibri" w:cs="Times New Roman"/>
          <w:color w:val="222222"/>
          <w:sz w:val="23"/>
          <w:szCs w:val="23"/>
          <w:lang w:bidi="ar-SA"/>
        </w:rPr>
        <w:t xml:space="preserve"> are-</w:t>
      </w:r>
    </w:p>
    <w:p w14:paraId="61726A75"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7D6AF08E"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0A9B6090" w14:textId="77777777" w:rsidR="0085267F" w:rsidRPr="00A63C8F" w:rsidRDefault="0085267F" w:rsidP="0085267F">
      <w:pPr>
        <w:shd w:val="clear" w:color="auto" w:fill="FFF9EE"/>
        <w:ind w:hanging="360"/>
        <w:rPr>
          <w:rFonts w:ascii="Georgia" w:hAnsi="Georgia" w:cs="Times New Roman"/>
          <w:color w:val="222222"/>
          <w:sz w:val="23"/>
          <w:szCs w:val="23"/>
          <w:lang w:bidi="ar-SA"/>
        </w:rPr>
      </w:pPr>
      <w:r w:rsidRPr="00A63C8F">
        <w:rPr>
          <w:rFonts w:ascii="Calibri" w:hAnsi="Calibri" w:cs="Times New Roman"/>
          <w:color w:val="222222"/>
          <w:sz w:val="23"/>
          <w:szCs w:val="23"/>
          <w:lang w:bidi="ar-SA"/>
        </w:rPr>
        <w:t>4)</w:t>
      </w:r>
      <w:r w:rsidRPr="00A63C8F">
        <w:rPr>
          <w:rFonts w:cs="Times New Roman"/>
          <w:color w:val="222222"/>
          <w:sz w:val="14"/>
          <w:szCs w:val="14"/>
          <w:lang w:bidi="ar-SA"/>
        </w:rPr>
        <w:t>     </w:t>
      </w:r>
      <w:r w:rsidRPr="00A63C8F">
        <w:rPr>
          <w:rFonts w:cs="Times New Roman"/>
          <w:color w:val="222222"/>
          <w:sz w:val="14"/>
          <w:lang w:bidi="ar-SA"/>
        </w:rPr>
        <w:t> </w:t>
      </w:r>
      <w:r w:rsidRPr="00A63C8F">
        <w:rPr>
          <w:rFonts w:ascii="Calibri" w:hAnsi="Calibri" w:cs="Times New Roman"/>
          <w:color w:val="222222"/>
          <w:sz w:val="23"/>
          <w:szCs w:val="23"/>
          <w:lang w:bidi="ar-SA"/>
        </w:rPr>
        <w:t>Law of Multiple – Response-</w:t>
      </w:r>
    </w:p>
    <w:p w14:paraId="05D43A39"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39CA623E"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xml:space="preserve">According to it the organism varies or changes its response till an </w:t>
      </w:r>
      <w:r w:rsidRPr="00EF4AC4">
        <w:rPr>
          <w:rFonts w:ascii="Calibri" w:hAnsi="Calibri" w:cs="Times New Roman"/>
          <w:b/>
          <w:color w:val="222222"/>
          <w:sz w:val="23"/>
          <w:szCs w:val="23"/>
          <w:lang w:bidi="ar-SA"/>
        </w:rPr>
        <w:t xml:space="preserve">appropriate </w:t>
      </w:r>
      <w:proofErr w:type="spellStart"/>
      <w:r w:rsidRPr="00EF4AC4">
        <w:rPr>
          <w:rFonts w:ascii="Calibri" w:hAnsi="Calibri" w:cs="Times New Roman"/>
          <w:b/>
          <w:color w:val="222222"/>
          <w:sz w:val="23"/>
          <w:szCs w:val="23"/>
          <w:lang w:bidi="ar-SA"/>
        </w:rPr>
        <w:t>behaviour</w:t>
      </w:r>
      <w:proofErr w:type="spellEnd"/>
      <w:r w:rsidRPr="00EF4AC4">
        <w:rPr>
          <w:rFonts w:ascii="Calibri" w:hAnsi="Calibri" w:cs="Times New Roman"/>
          <w:b/>
          <w:color w:val="222222"/>
          <w:sz w:val="23"/>
          <w:szCs w:val="23"/>
          <w:lang w:bidi="ar-SA"/>
        </w:rPr>
        <w:t xml:space="preserve"> is hit upon</w:t>
      </w:r>
      <w:r w:rsidRPr="00A63C8F">
        <w:rPr>
          <w:rFonts w:ascii="Calibri" w:hAnsi="Calibri" w:cs="Times New Roman"/>
          <w:color w:val="222222"/>
          <w:sz w:val="23"/>
          <w:szCs w:val="23"/>
          <w:lang w:bidi="ar-SA"/>
        </w:rPr>
        <w:t xml:space="preserve">. Without varying the responses, the correspondence for the solution might never be elicited. If the individual wants to solve a puzzle, he is to try in different ways rather than mechanically persisting in the same way. </w:t>
      </w:r>
      <w:proofErr w:type="spellStart"/>
      <w:r w:rsidRPr="00A63C8F">
        <w:rPr>
          <w:rFonts w:ascii="Calibri" w:hAnsi="Calibri" w:cs="Times New Roman"/>
          <w:color w:val="222222"/>
          <w:sz w:val="23"/>
          <w:szCs w:val="23"/>
          <w:lang w:bidi="ar-SA"/>
        </w:rPr>
        <w:t>Throndike’s</w:t>
      </w:r>
      <w:proofErr w:type="spellEnd"/>
      <w:r w:rsidRPr="00A63C8F">
        <w:rPr>
          <w:rFonts w:ascii="Calibri" w:hAnsi="Calibri" w:cs="Times New Roman"/>
          <w:color w:val="222222"/>
          <w:sz w:val="23"/>
          <w:szCs w:val="23"/>
          <w:lang w:bidi="ar-SA"/>
        </w:rPr>
        <w:t xml:space="preserve"> cat in the puzzle box moved about and tried many ways to come out till finally it hit the latch with her paw which opened the door and it jumped out.</w:t>
      </w:r>
    </w:p>
    <w:p w14:paraId="2427AD95"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213AE46E" w14:textId="77777777" w:rsidR="0085267F" w:rsidRPr="00A63C8F" w:rsidRDefault="0085267F" w:rsidP="0085267F">
      <w:pPr>
        <w:shd w:val="clear" w:color="auto" w:fill="FFF9EE"/>
        <w:ind w:hanging="360"/>
        <w:rPr>
          <w:rFonts w:ascii="Georgia" w:hAnsi="Georgia" w:cs="Times New Roman"/>
          <w:color w:val="222222"/>
          <w:sz w:val="23"/>
          <w:szCs w:val="23"/>
          <w:lang w:bidi="ar-SA"/>
        </w:rPr>
      </w:pPr>
      <w:proofErr w:type="gramStart"/>
      <w:r w:rsidRPr="00A63C8F">
        <w:rPr>
          <w:rFonts w:ascii="Calibri" w:hAnsi="Calibri" w:cs="Times New Roman"/>
          <w:color w:val="222222"/>
          <w:sz w:val="23"/>
          <w:szCs w:val="23"/>
          <w:lang w:bidi="ar-SA"/>
        </w:rPr>
        <w:t>5)</w:t>
      </w:r>
      <w:r w:rsidRPr="00A63C8F">
        <w:rPr>
          <w:rFonts w:cs="Times New Roman"/>
          <w:color w:val="222222"/>
          <w:sz w:val="14"/>
          <w:szCs w:val="14"/>
          <w:lang w:bidi="ar-SA"/>
        </w:rPr>
        <w:t>     </w:t>
      </w:r>
      <w:r w:rsidRPr="00A63C8F">
        <w:rPr>
          <w:rFonts w:cs="Times New Roman"/>
          <w:color w:val="222222"/>
          <w:sz w:val="14"/>
          <w:lang w:bidi="ar-SA"/>
        </w:rPr>
        <w:t> </w:t>
      </w:r>
      <w:r w:rsidRPr="00A63C8F">
        <w:rPr>
          <w:rFonts w:ascii="Calibri" w:hAnsi="Calibri" w:cs="Times New Roman"/>
          <w:color w:val="222222"/>
          <w:sz w:val="23"/>
          <w:szCs w:val="23"/>
          <w:lang w:bidi="ar-SA"/>
        </w:rPr>
        <w:t>The</w:t>
      </w:r>
      <w:proofErr w:type="gramEnd"/>
      <w:r w:rsidRPr="00A63C8F">
        <w:rPr>
          <w:rFonts w:ascii="Calibri" w:hAnsi="Calibri" w:cs="Times New Roman"/>
          <w:color w:val="222222"/>
          <w:sz w:val="23"/>
          <w:szCs w:val="23"/>
          <w:lang w:bidi="ar-SA"/>
        </w:rPr>
        <w:t xml:space="preserve"> Law of </w:t>
      </w:r>
      <w:r w:rsidRPr="00EF4AC4">
        <w:rPr>
          <w:rFonts w:ascii="Calibri" w:hAnsi="Calibri" w:cs="Times New Roman"/>
          <w:b/>
          <w:color w:val="222222"/>
          <w:sz w:val="23"/>
          <w:szCs w:val="23"/>
          <w:lang w:bidi="ar-SA"/>
        </w:rPr>
        <w:t>Set or Attitude</w:t>
      </w:r>
      <w:r w:rsidRPr="00A63C8F">
        <w:rPr>
          <w:rFonts w:ascii="Calibri" w:hAnsi="Calibri" w:cs="Times New Roman"/>
          <w:color w:val="222222"/>
          <w:sz w:val="23"/>
          <w:szCs w:val="23"/>
          <w:lang w:bidi="ar-SA"/>
        </w:rPr>
        <w:t>-</w:t>
      </w:r>
    </w:p>
    <w:p w14:paraId="6B5A0562"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778D6DFE"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xml:space="preserve">Learning is guided by a total set or </w:t>
      </w:r>
      <w:r w:rsidRPr="00EF4AC4">
        <w:rPr>
          <w:rFonts w:ascii="Calibri" w:hAnsi="Calibri" w:cs="Times New Roman"/>
          <w:b/>
          <w:color w:val="222222"/>
          <w:sz w:val="23"/>
          <w:szCs w:val="23"/>
          <w:lang w:bidi="ar-SA"/>
        </w:rPr>
        <w:t>attitude</w:t>
      </w:r>
      <w:r w:rsidRPr="00A63C8F">
        <w:rPr>
          <w:rFonts w:ascii="Calibri" w:hAnsi="Calibri" w:cs="Times New Roman"/>
          <w:color w:val="222222"/>
          <w:sz w:val="23"/>
          <w:szCs w:val="23"/>
          <w:lang w:bidi="ar-SA"/>
        </w:rPr>
        <w:t xml:space="preserve"> of the organism, which determines not only what the person will do </w:t>
      </w:r>
      <w:proofErr w:type="gramStart"/>
      <w:r w:rsidRPr="00A63C8F">
        <w:rPr>
          <w:rFonts w:ascii="Calibri" w:hAnsi="Calibri" w:cs="Times New Roman"/>
          <w:color w:val="222222"/>
          <w:sz w:val="23"/>
          <w:szCs w:val="23"/>
          <w:lang w:bidi="ar-SA"/>
        </w:rPr>
        <w:t>but</w:t>
      </w:r>
      <w:proofErr w:type="gramEnd"/>
      <w:r w:rsidRPr="00A63C8F">
        <w:rPr>
          <w:rFonts w:ascii="Calibri" w:hAnsi="Calibri" w:cs="Times New Roman"/>
          <w:color w:val="222222"/>
          <w:sz w:val="23"/>
          <w:szCs w:val="23"/>
          <w:lang w:bidi="ar-SA"/>
        </w:rPr>
        <w:t xml:space="preserve"> what will satisfy or annoy him. For instance, unless the cricketer </w:t>
      </w:r>
      <w:r w:rsidRPr="00EF4AC4">
        <w:rPr>
          <w:rFonts w:ascii="Calibri" w:hAnsi="Calibri" w:cs="Times New Roman"/>
          <w:b/>
          <w:color w:val="222222"/>
          <w:sz w:val="23"/>
          <w:szCs w:val="23"/>
          <w:lang w:bidi="ar-SA"/>
        </w:rPr>
        <w:t>sets himself to make a century</w:t>
      </w:r>
      <w:r w:rsidRPr="00A63C8F">
        <w:rPr>
          <w:rFonts w:ascii="Calibri" w:hAnsi="Calibri" w:cs="Times New Roman"/>
          <w:color w:val="222222"/>
          <w:sz w:val="23"/>
          <w:szCs w:val="23"/>
          <w:lang w:bidi="ar-SA"/>
        </w:rPr>
        <w:t>, he will not be able to score more runs. A student, similarly, unless he sets to get first position and has the attitude of being at the top, would while away the time and would not learn much. Hence, learning is affected more in the individual if he is set to learn more or to excel.</w:t>
      </w:r>
    </w:p>
    <w:p w14:paraId="07C1B0F9"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w:t>
      </w:r>
    </w:p>
    <w:p w14:paraId="2CAEF223" w14:textId="77777777" w:rsidR="0085267F" w:rsidRPr="00A63C8F" w:rsidRDefault="0085267F" w:rsidP="0085267F">
      <w:pPr>
        <w:shd w:val="clear" w:color="auto" w:fill="FFF9EE"/>
        <w:ind w:hanging="360"/>
        <w:rPr>
          <w:rFonts w:ascii="Georgia" w:hAnsi="Georgia" w:cs="Times New Roman"/>
          <w:color w:val="222222"/>
          <w:sz w:val="23"/>
          <w:szCs w:val="23"/>
          <w:lang w:bidi="ar-SA"/>
        </w:rPr>
      </w:pPr>
      <w:proofErr w:type="gramStart"/>
      <w:r w:rsidRPr="00A63C8F">
        <w:rPr>
          <w:rFonts w:ascii="Calibri" w:hAnsi="Calibri" w:cs="Times New Roman"/>
          <w:color w:val="222222"/>
          <w:sz w:val="23"/>
          <w:szCs w:val="23"/>
          <w:lang w:bidi="ar-SA"/>
        </w:rPr>
        <w:t>6)</w:t>
      </w:r>
      <w:r w:rsidRPr="00A63C8F">
        <w:rPr>
          <w:rFonts w:cs="Times New Roman"/>
          <w:color w:val="222222"/>
          <w:sz w:val="14"/>
          <w:szCs w:val="14"/>
          <w:lang w:bidi="ar-SA"/>
        </w:rPr>
        <w:t>     </w:t>
      </w:r>
      <w:r w:rsidRPr="00A63C8F">
        <w:rPr>
          <w:rFonts w:cs="Times New Roman"/>
          <w:color w:val="222222"/>
          <w:sz w:val="14"/>
          <w:lang w:bidi="ar-SA"/>
        </w:rPr>
        <w:t> </w:t>
      </w:r>
      <w:r w:rsidRPr="000E138C">
        <w:rPr>
          <w:rFonts w:ascii="Calibri" w:hAnsi="Calibri" w:cs="Times New Roman"/>
          <w:b/>
          <w:color w:val="222222"/>
          <w:sz w:val="23"/>
          <w:szCs w:val="23"/>
          <w:lang w:bidi="ar-SA"/>
        </w:rPr>
        <w:t>Pre</w:t>
      </w:r>
      <w:proofErr w:type="gramEnd"/>
      <w:r w:rsidRPr="000E138C">
        <w:rPr>
          <w:rFonts w:ascii="Calibri" w:hAnsi="Calibri" w:cs="Times New Roman"/>
          <w:b/>
          <w:color w:val="222222"/>
          <w:sz w:val="23"/>
          <w:szCs w:val="23"/>
          <w:lang w:bidi="ar-SA"/>
        </w:rPr>
        <w:t>- potency of Elements</w:t>
      </w:r>
      <w:r w:rsidRPr="00A63C8F">
        <w:rPr>
          <w:rFonts w:ascii="Calibri" w:hAnsi="Calibri" w:cs="Times New Roman"/>
          <w:color w:val="222222"/>
          <w:sz w:val="23"/>
          <w:szCs w:val="23"/>
          <w:lang w:bidi="ar-SA"/>
        </w:rPr>
        <w:t>:-</w:t>
      </w:r>
    </w:p>
    <w:p w14:paraId="4E8BEC99"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69009926"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lastRenderedPageBreak/>
        <w:t xml:space="preserve">According to this law, the learner </w:t>
      </w:r>
      <w:r w:rsidRPr="00590BD9">
        <w:rPr>
          <w:rFonts w:ascii="Calibri" w:hAnsi="Calibri" w:cs="Times New Roman"/>
          <w:b/>
          <w:color w:val="222222"/>
          <w:sz w:val="23"/>
          <w:szCs w:val="23"/>
          <w:lang w:bidi="ar-SA"/>
        </w:rPr>
        <w:t>reacts selectively</w:t>
      </w:r>
      <w:r w:rsidRPr="00A63C8F">
        <w:rPr>
          <w:rFonts w:ascii="Calibri" w:hAnsi="Calibri" w:cs="Times New Roman"/>
          <w:color w:val="222222"/>
          <w:sz w:val="23"/>
          <w:szCs w:val="23"/>
          <w:lang w:bidi="ar-SA"/>
        </w:rPr>
        <w:t xml:space="preserve"> to the important or essential in the situation and neglects the other features or </w:t>
      </w:r>
      <w:proofErr w:type="gramStart"/>
      <w:r w:rsidRPr="00A63C8F">
        <w:rPr>
          <w:rFonts w:ascii="Calibri" w:hAnsi="Calibri" w:cs="Times New Roman"/>
          <w:color w:val="222222"/>
          <w:sz w:val="23"/>
          <w:szCs w:val="23"/>
          <w:lang w:bidi="ar-SA"/>
        </w:rPr>
        <w:t>elements which</w:t>
      </w:r>
      <w:proofErr w:type="gramEnd"/>
      <w:r w:rsidRPr="00A63C8F">
        <w:rPr>
          <w:rFonts w:ascii="Calibri" w:hAnsi="Calibri" w:cs="Times New Roman"/>
          <w:color w:val="222222"/>
          <w:sz w:val="23"/>
          <w:szCs w:val="23"/>
          <w:lang w:bidi="ar-SA"/>
        </w:rPr>
        <w:t xml:space="preserve"> may be irrelevant or non- essential. The ability to deal with the essential or the relevant part of the </w:t>
      </w:r>
      <w:proofErr w:type="gramStart"/>
      <w:r w:rsidRPr="00A63C8F">
        <w:rPr>
          <w:rFonts w:ascii="Calibri" w:hAnsi="Calibri" w:cs="Times New Roman"/>
          <w:color w:val="222222"/>
          <w:sz w:val="23"/>
          <w:szCs w:val="23"/>
          <w:lang w:bidi="ar-SA"/>
        </w:rPr>
        <w:t>situation,</w:t>
      </w:r>
      <w:proofErr w:type="gramEnd"/>
      <w:r w:rsidRPr="00A63C8F">
        <w:rPr>
          <w:rFonts w:ascii="Calibri" w:hAnsi="Calibri" w:cs="Times New Roman"/>
          <w:color w:val="222222"/>
          <w:sz w:val="23"/>
          <w:szCs w:val="23"/>
          <w:lang w:bidi="ar-SA"/>
        </w:rPr>
        <w:t xml:space="preserve"> </w:t>
      </w:r>
      <w:r w:rsidRPr="002D47C8">
        <w:rPr>
          <w:rFonts w:ascii="Calibri" w:hAnsi="Calibri" w:cs="Times New Roman"/>
          <w:b/>
          <w:color w:val="222222"/>
          <w:sz w:val="23"/>
          <w:szCs w:val="23"/>
          <w:lang w:bidi="ar-SA"/>
        </w:rPr>
        <w:t>makes analytical and insightful learning possible</w:t>
      </w:r>
      <w:r w:rsidRPr="00A63C8F">
        <w:rPr>
          <w:rFonts w:ascii="Calibri" w:hAnsi="Calibri" w:cs="Times New Roman"/>
          <w:color w:val="222222"/>
          <w:sz w:val="23"/>
          <w:szCs w:val="23"/>
          <w:lang w:bidi="ar-SA"/>
        </w:rPr>
        <w:t xml:space="preserve">. In this law of pre-potency of elements, Thorndike is really anticipating insight in learning which was more emphasized by the </w:t>
      </w:r>
      <w:proofErr w:type="spellStart"/>
      <w:r w:rsidRPr="00A63C8F">
        <w:rPr>
          <w:rFonts w:ascii="Calibri" w:hAnsi="Calibri" w:cs="Times New Roman"/>
          <w:color w:val="222222"/>
          <w:sz w:val="23"/>
          <w:szCs w:val="23"/>
          <w:lang w:bidi="ar-SA"/>
        </w:rPr>
        <w:t>Gestaltions</w:t>
      </w:r>
      <w:proofErr w:type="spellEnd"/>
      <w:r w:rsidRPr="00A63C8F">
        <w:rPr>
          <w:rFonts w:ascii="Calibri" w:hAnsi="Calibri" w:cs="Times New Roman"/>
          <w:color w:val="222222"/>
          <w:sz w:val="23"/>
          <w:szCs w:val="23"/>
          <w:lang w:bidi="ar-SA"/>
        </w:rPr>
        <w:t>.</w:t>
      </w:r>
    </w:p>
    <w:p w14:paraId="57003267"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3D9A6CF7" w14:textId="77777777" w:rsidR="0085267F" w:rsidRPr="00A63C8F" w:rsidRDefault="0085267F" w:rsidP="0085267F">
      <w:pPr>
        <w:shd w:val="clear" w:color="auto" w:fill="FFF9EE"/>
        <w:ind w:hanging="360"/>
        <w:rPr>
          <w:rFonts w:ascii="Georgia" w:hAnsi="Georgia" w:cs="Times New Roman"/>
          <w:color w:val="222222"/>
          <w:sz w:val="23"/>
          <w:szCs w:val="23"/>
          <w:lang w:bidi="ar-SA"/>
        </w:rPr>
      </w:pPr>
      <w:proofErr w:type="gramStart"/>
      <w:r w:rsidRPr="00A63C8F">
        <w:rPr>
          <w:rFonts w:ascii="Calibri" w:hAnsi="Calibri" w:cs="Times New Roman"/>
          <w:color w:val="222222"/>
          <w:sz w:val="23"/>
          <w:szCs w:val="23"/>
          <w:lang w:bidi="ar-SA"/>
        </w:rPr>
        <w:t>7)</w:t>
      </w:r>
      <w:r w:rsidRPr="00A63C8F">
        <w:rPr>
          <w:rFonts w:cs="Times New Roman"/>
          <w:color w:val="222222"/>
          <w:sz w:val="14"/>
          <w:szCs w:val="14"/>
          <w:lang w:bidi="ar-SA"/>
        </w:rPr>
        <w:t>     </w:t>
      </w:r>
      <w:r w:rsidRPr="00A63C8F">
        <w:rPr>
          <w:rFonts w:cs="Times New Roman"/>
          <w:color w:val="222222"/>
          <w:sz w:val="14"/>
          <w:lang w:bidi="ar-SA"/>
        </w:rPr>
        <w:t> </w:t>
      </w:r>
      <w:r w:rsidRPr="00A63C8F">
        <w:rPr>
          <w:rFonts w:ascii="Calibri" w:hAnsi="Calibri" w:cs="Times New Roman"/>
          <w:color w:val="222222"/>
          <w:sz w:val="23"/>
          <w:szCs w:val="23"/>
          <w:lang w:bidi="ar-SA"/>
        </w:rPr>
        <w:t>Law</w:t>
      </w:r>
      <w:proofErr w:type="gramEnd"/>
      <w:r w:rsidRPr="00A63C8F">
        <w:rPr>
          <w:rFonts w:ascii="Calibri" w:hAnsi="Calibri" w:cs="Times New Roman"/>
          <w:color w:val="222222"/>
          <w:sz w:val="23"/>
          <w:szCs w:val="23"/>
          <w:lang w:bidi="ar-SA"/>
        </w:rPr>
        <w:t xml:space="preserve"> of </w:t>
      </w:r>
      <w:r w:rsidRPr="00A63C8F">
        <w:rPr>
          <w:rFonts w:ascii="Calibri" w:hAnsi="Calibri" w:cs="Times New Roman"/>
          <w:color w:val="222222"/>
          <w:sz w:val="23"/>
          <w:lang w:bidi="ar-SA"/>
        </w:rPr>
        <w:t> </w:t>
      </w:r>
      <w:r w:rsidRPr="00A63C8F">
        <w:rPr>
          <w:rFonts w:ascii="Calibri" w:hAnsi="Calibri" w:cs="Times New Roman"/>
          <w:color w:val="222222"/>
          <w:sz w:val="23"/>
          <w:szCs w:val="23"/>
          <w:lang w:bidi="ar-SA"/>
        </w:rPr>
        <w:t>Response by Analogy-</w:t>
      </w:r>
    </w:p>
    <w:p w14:paraId="68530782"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545406E1"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xml:space="preserve">According to this law, the individual makes use of </w:t>
      </w:r>
      <w:r w:rsidRPr="009344B0">
        <w:rPr>
          <w:rFonts w:ascii="Calibri" w:hAnsi="Calibri" w:cs="Times New Roman"/>
          <w:b/>
          <w:color w:val="222222"/>
          <w:sz w:val="23"/>
          <w:szCs w:val="23"/>
          <w:lang w:bidi="ar-SA"/>
        </w:rPr>
        <w:t>old experiences or acquisitions while learning a new situation</w:t>
      </w:r>
      <w:r w:rsidRPr="00A63C8F">
        <w:rPr>
          <w:rFonts w:ascii="Calibri" w:hAnsi="Calibri" w:cs="Times New Roman"/>
          <w:color w:val="222222"/>
          <w:sz w:val="23"/>
          <w:szCs w:val="23"/>
          <w:lang w:bidi="ar-SA"/>
        </w:rPr>
        <w:t xml:space="preserve">. There is a tendency to </w:t>
      </w:r>
      <w:proofErr w:type="spellStart"/>
      <w:r w:rsidRPr="00A63C8F">
        <w:rPr>
          <w:rFonts w:ascii="Calibri" w:hAnsi="Calibri" w:cs="Times New Roman"/>
          <w:color w:val="222222"/>
          <w:sz w:val="23"/>
          <w:szCs w:val="23"/>
          <w:lang w:bidi="ar-SA"/>
        </w:rPr>
        <w:t>utilise</w:t>
      </w:r>
      <w:proofErr w:type="spellEnd"/>
      <w:r w:rsidRPr="00A63C8F">
        <w:rPr>
          <w:rFonts w:ascii="Calibri" w:hAnsi="Calibri" w:cs="Times New Roman"/>
          <w:color w:val="222222"/>
          <w:sz w:val="23"/>
          <w:szCs w:val="23"/>
          <w:lang w:bidi="ar-SA"/>
        </w:rPr>
        <w:t xml:space="preserve"> common elements in the new situation as existed in a similar past situation. The learning of driving a car, for instance, is facilitated by the earlier acquired skill of driving a motor cycle or even riding a bicycle because the perspective or maintaining a balance and controlling the handle helps in </w:t>
      </w:r>
      <w:proofErr w:type="spellStart"/>
      <w:r w:rsidRPr="00A63C8F">
        <w:rPr>
          <w:rFonts w:ascii="Calibri" w:hAnsi="Calibri" w:cs="Times New Roman"/>
          <w:color w:val="222222"/>
          <w:sz w:val="23"/>
          <w:szCs w:val="23"/>
          <w:lang w:bidi="ar-SA"/>
        </w:rPr>
        <w:t>stearing</w:t>
      </w:r>
      <w:proofErr w:type="spellEnd"/>
      <w:r w:rsidRPr="00A63C8F">
        <w:rPr>
          <w:rFonts w:ascii="Calibri" w:hAnsi="Calibri" w:cs="Times New Roman"/>
          <w:color w:val="222222"/>
          <w:sz w:val="23"/>
          <w:szCs w:val="23"/>
          <w:lang w:bidi="ar-SA"/>
        </w:rPr>
        <w:t xml:space="preserve"> the car.</w:t>
      </w:r>
    </w:p>
    <w:p w14:paraId="3698BADC"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1C454A96" w14:textId="77777777" w:rsidR="0085267F" w:rsidRPr="00A63C8F" w:rsidRDefault="0085267F" w:rsidP="0085267F">
      <w:pPr>
        <w:shd w:val="clear" w:color="auto" w:fill="FFF9EE"/>
        <w:ind w:hanging="360"/>
        <w:rPr>
          <w:rFonts w:ascii="Georgia" w:hAnsi="Georgia" w:cs="Times New Roman"/>
          <w:color w:val="222222"/>
          <w:sz w:val="23"/>
          <w:szCs w:val="23"/>
          <w:lang w:bidi="ar-SA"/>
        </w:rPr>
      </w:pPr>
      <w:r w:rsidRPr="00A63C8F">
        <w:rPr>
          <w:rFonts w:ascii="Calibri" w:hAnsi="Calibri" w:cs="Times New Roman"/>
          <w:color w:val="222222"/>
          <w:sz w:val="23"/>
          <w:szCs w:val="23"/>
          <w:lang w:bidi="ar-SA"/>
        </w:rPr>
        <w:t>8)</w:t>
      </w:r>
      <w:r w:rsidRPr="00A63C8F">
        <w:rPr>
          <w:rFonts w:cs="Times New Roman"/>
          <w:color w:val="222222"/>
          <w:sz w:val="14"/>
          <w:szCs w:val="14"/>
          <w:lang w:bidi="ar-SA"/>
        </w:rPr>
        <w:t>     </w:t>
      </w:r>
      <w:r w:rsidRPr="00A63C8F">
        <w:rPr>
          <w:rFonts w:cs="Times New Roman"/>
          <w:color w:val="222222"/>
          <w:sz w:val="14"/>
          <w:lang w:bidi="ar-SA"/>
        </w:rPr>
        <w:t> </w:t>
      </w:r>
      <w:r w:rsidRPr="00A63C8F">
        <w:rPr>
          <w:rFonts w:ascii="Calibri" w:hAnsi="Calibri" w:cs="Times New Roman"/>
          <w:color w:val="222222"/>
          <w:sz w:val="23"/>
          <w:szCs w:val="23"/>
          <w:lang w:bidi="ar-SA"/>
        </w:rPr>
        <w:t>The Law of Associative Shifting-</w:t>
      </w:r>
    </w:p>
    <w:p w14:paraId="294B2CF8"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p>
    <w:p w14:paraId="4408DCB7" w14:textId="77777777" w:rsidR="0085267F" w:rsidRPr="00A63C8F" w:rsidRDefault="0085267F" w:rsidP="0085267F">
      <w:pPr>
        <w:shd w:val="clear" w:color="auto" w:fill="FFF9EE"/>
        <w:spacing w:line="323" w:lineRule="atLeast"/>
        <w:rPr>
          <w:rFonts w:ascii="Georgia" w:hAnsi="Georgia" w:cs="Times New Roman"/>
          <w:color w:val="222222"/>
          <w:sz w:val="23"/>
          <w:szCs w:val="23"/>
          <w:lang w:bidi="ar-SA"/>
        </w:rPr>
      </w:pPr>
      <w:r w:rsidRPr="00A63C8F">
        <w:rPr>
          <w:rFonts w:ascii="Calibri" w:hAnsi="Calibri" w:cs="Times New Roman"/>
          <w:color w:val="222222"/>
          <w:sz w:val="23"/>
          <w:szCs w:val="23"/>
          <w:lang w:bidi="ar-SA"/>
        </w:rPr>
        <w:t xml:space="preserve">According to this law we may get </w:t>
      </w:r>
      <w:bookmarkStart w:id="1" w:name="_GoBack"/>
      <w:proofErr w:type="gramStart"/>
      <w:r w:rsidRPr="009344B0">
        <w:rPr>
          <w:rFonts w:ascii="Calibri" w:hAnsi="Calibri" w:cs="Times New Roman"/>
          <w:b/>
          <w:color w:val="222222"/>
          <w:sz w:val="23"/>
          <w:szCs w:val="23"/>
          <w:lang w:bidi="ar-SA"/>
        </w:rPr>
        <w:t>an</w:t>
      </w:r>
      <w:proofErr w:type="gramEnd"/>
      <w:r w:rsidRPr="009344B0">
        <w:rPr>
          <w:rFonts w:ascii="Calibri" w:hAnsi="Calibri" w:cs="Times New Roman"/>
          <w:b/>
          <w:color w:val="222222"/>
          <w:sz w:val="23"/>
          <w:szCs w:val="23"/>
          <w:lang w:bidi="ar-SA"/>
        </w:rPr>
        <w:t xml:space="preserve"> response, of which a learner is capable, associated with any other situation to which he is sensitive</w:t>
      </w:r>
      <w:bookmarkEnd w:id="1"/>
      <w:r w:rsidRPr="00A63C8F">
        <w:rPr>
          <w:rFonts w:ascii="Calibri" w:hAnsi="Calibri" w:cs="Times New Roman"/>
          <w:color w:val="222222"/>
          <w:sz w:val="23"/>
          <w:szCs w:val="23"/>
          <w:lang w:bidi="ar-SA"/>
        </w:rPr>
        <w:t>. Thorndike illustrated this by the act of teaching a cat to stand up at a command. A fish was dangled before the cat while he said ‘ stand up’. After a number trails by presenting the fish after uttering the command ‘stand up’, he later ousted the fish and the over all command of ‘stand up’ was found sufficient to evoke the response in the cat by standing up or her hind legs.</w:t>
      </w:r>
    </w:p>
    <w:p w14:paraId="23084248" w14:textId="77777777" w:rsidR="0085267F" w:rsidRDefault="0085267F" w:rsidP="0085267F">
      <w:pPr>
        <w:pStyle w:val="NormalWeb"/>
        <w:shd w:val="clear" w:color="auto" w:fill="FFFFFF"/>
        <w:spacing w:before="0" w:beforeAutospacing="0" w:after="0" w:afterAutospacing="0" w:line="450" w:lineRule="atLeast"/>
        <w:textAlignment w:val="baseline"/>
        <w:rPr>
          <w:rFonts w:ascii="Arial" w:hAnsi="Arial" w:cs="Arial"/>
          <w:color w:val="555555"/>
          <w:sz w:val="30"/>
          <w:szCs w:val="30"/>
        </w:rPr>
      </w:pPr>
    </w:p>
    <w:p w14:paraId="0EE389EB" w14:textId="77777777" w:rsidR="00DE1F0C" w:rsidRPr="00624671" w:rsidRDefault="00DE1F0C" w:rsidP="00DE1F0C">
      <w:pPr>
        <w:shd w:val="clear" w:color="auto" w:fill="FFFFFF"/>
        <w:spacing w:before="100" w:beforeAutospacing="1" w:after="24" w:line="336" w:lineRule="atLeast"/>
        <w:rPr>
          <w:rFonts w:ascii="Arial" w:hAnsi="Arial" w:cs="Arial"/>
          <w:color w:val="222222"/>
          <w:sz w:val="21"/>
          <w:szCs w:val="21"/>
          <w:lang w:bidi="ar-SA"/>
        </w:rPr>
      </w:pPr>
    </w:p>
    <w:sectPr w:rsidR="00DE1F0C" w:rsidRPr="00624671" w:rsidSect="0030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rinda">
    <w:panose1 w:val="00000000000000000000"/>
    <w:charset w:val="01"/>
    <w:family w:val="roman"/>
    <w:notTrueType/>
    <w:pitch w:val="variable"/>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1746A"/>
    <w:multiLevelType w:val="multilevel"/>
    <w:tmpl w:val="C902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E221F0"/>
    <w:multiLevelType w:val="multilevel"/>
    <w:tmpl w:val="3F8AD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071D2"/>
    <w:multiLevelType w:val="multilevel"/>
    <w:tmpl w:val="9D4A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B9244B"/>
    <w:multiLevelType w:val="hybridMultilevel"/>
    <w:tmpl w:val="16D42C6A"/>
    <w:lvl w:ilvl="0" w:tplc="226E5BF8">
      <w:start w:val="1"/>
      <w:numFmt w:val="bullet"/>
      <w:lvlText w:val="•"/>
      <w:lvlJc w:val="left"/>
      <w:pPr>
        <w:tabs>
          <w:tab w:val="num" w:pos="720"/>
        </w:tabs>
        <w:ind w:left="720" w:hanging="360"/>
      </w:pPr>
      <w:rPr>
        <w:rFonts w:ascii="Arial" w:hAnsi="Arial" w:hint="default"/>
      </w:rPr>
    </w:lvl>
    <w:lvl w:ilvl="1" w:tplc="D15A0380" w:tentative="1">
      <w:start w:val="1"/>
      <w:numFmt w:val="bullet"/>
      <w:lvlText w:val="•"/>
      <w:lvlJc w:val="left"/>
      <w:pPr>
        <w:tabs>
          <w:tab w:val="num" w:pos="1440"/>
        </w:tabs>
        <w:ind w:left="1440" w:hanging="360"/>
      </w:pPr>
      <w:rPr>
        <w:rFonts w:ascii="Arial" w:hAnsi="Arial" w:hint="default"/>
      </w:rPr>
    </w:lvl>
    <w:lvl w:ilvl="2" w:tplc="9F42192E" w:tentative="1">
      <w:start w:val="1"/>
      <w:numFmt w:val="bullet"/>
      <w:lvlText w:val="•"/>
      <w:lvlJc w:val="left"/>
      <w:pPr>
        <w:tabs>
          <w:tab w:val="num" w:pos="2160"/>
        </w:tabs>
        <w:ind w:left="2160" w:hanging="360"/>
      </w:pPr>
      <w:rPr>
        <w:rFonts w:ascii="Arial" w:hAnsi="Arial" w:hint="default"/>
      </w:rPr>
    </w:lvl>
    <w:lvl w:ilvl="3" w:tplc="81C2579E" w:tentative="1">
      <w:start w:val="1"/>
      <w:numFmt w:val="bullet"/>
      <w:lvlText w:val="•"/>
      <w:lvlJc w:val="left"/>
      <w:pPr>
        <w:tabs>
          <w:tab w:val="num" w:pos="2880"/>
        </w:tabs>
        <w:ind w:left="2880" w:hanging="360"/>
      </w:pPr>
      <w:rPr>
        <w:rFonts w:ascii="Arial" w:hAnsi="Arial" w:hint="default"/>
      </w:rPr>
    </w:lvl>
    <w:lvl w:ilvl="4" w:tplc="D682D96C" w:tentative="1">
      <w:start w:val="1"/>
      <w:numFmt w:val="bullet"/>
      <w:lvlText w:val="•"/>
      <w:lvlJc w:val="left"/>
      <w:pPr>
        <w:tabs>
          <w:tab w:val="num" w:pos="3600"/>
        </w:tabs>
        <w:ind w:left="3600" w:hanging="360"/>
      </w:pPr>
      <w:rPr>
        <w:rFonts w:ascii="Arial" w:hAnsi="Arial" w:hint="default"/>
      </w:rPr>
    </w:lvl>
    <w:lvl w:ilvl="5" w:tplc="9B4C2EF2" w:tentative="1">
      <w:start w:val="1"/>
      <w:numFmt w:val="bullet"/>
      <w:lvlText w:val="•"/>
      <w:lvlJc w:val="left"/>
      <w:pPr>
        <w:tabs>
          <w:tab w:val="num" w:pos="4320"/>
        </w:tabs>
        <w:ind w:left="4320" w:hanging="360"/>
      </w:pPr>
      <w:rPr>
        <w:rFonts w:ascii="Arial" w:hAnsi="Arial" w:hint="default"/>
      </w:rPr>
    </w:lvl>
    <w:lvl w:ilvl="6" w:tplc="661E1EE6" w:tentative="1">
      <w:start w:val="1"/>
      <w:numFmt w:val="bullet"/>
      <w:lvlText w:val="•"/>
      <w:lvlJc w:val="left"/>
      <w:pPr>
        <w:tabs>
          <w:tab w:val="num" w:pos="5040"/>
        </w:tabs>
        <w:ind w:left="5040" w:hanging="360"/>
      </w:pPr>
      <w:rPr>
        <w:rFonts w:ascii="Arial" w:hAnsi="Arial" w:hint="default"/>
      </w:rPr>
    </w:lvl>
    <w:lvl w:ilvl="7" w:tplc="9F642C5A" w:tentative="1">
      <w:start w:val="1"/>
      <w:numFmt w:val="bullet"/>
      <w:lvlText w:val="•"/>
      <w:lvlJc w:val="left"/>
      <w:pPr>
        <w:tabs>
          <w:tab w:val="num" w:pos="5760"/>
        </w:tabs>
        <w:ind w:left="5760" w:hanging="360"/>
      </w:pPr>
      <w:rPr>
        <w:rFonts w:ascii="Arial" w:hAnsi="Arial" w:hint="default"/>
      </w:rPr>
    </w:lvl>
    <w:lvl w:ilvl="8" w:tplc="ECBA42A4" w:tentative="1">
      <w:start w:val="1"/>
      <w:numFmt w:val="bullet"/>
      <w:lvlText w:val="•"/>
      <w:lvlJc w:val="left"/>
      <w:pPr>
        <w:tabs>
          <w:tab w:val="num" w:pos="6480"/>
        </w:tabs>
        <w:ind w:left="6480" w:hanging="360"/>
      </w:pPr>
      <w:rPr>
        <w:rFonts w:ascii="Arial" w:hAnsi="Arial" w:hint="default"/>
      </w:rPr>
    </w:lvl>
  </w:abstractNum>
  <w:abstractNum w:abstractNumId="4">
    <w:nsid w:val="2CE1738A"/>
    <w:multiLevelType w:val="multilevel"/>
    <w:tmpl w:val="6B7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DD07E0"/>
    <w:multiLevelType w:val="hybridMultilevel"/>
    <w:tmpl w:val="B0EE1644"/>
    <w:lvl w:ilvl="0" w:tplc="744272A0">
      <w:start w:val="1"/>
      <w:numFmt w:val="bullet"/>
      <w:lvlText w:val="•"/>
      <w:lvlJc w:val="left"/>
      <w:pPr>
        <w:tabs>
          <w:tab w:val="num" w:pos="720"/>
        </w:tabs>
        <w:ind w:left="720" w:hanging="360"/>
      </w:pPr>
      <w:rPr>
        <w:rFonts w:ascii="Arial" w:hAnsi="Arial" w:hint="default"/>
      </w:rPr>
    </w:lvl>
    <w:lvl w:ilvl="1" w:tplc="D6983E86" w:tentative="1">
      <w:start w:val="1"/>
      <w:numFmt w:val="bullet"/>
      <w:lvlText w:val="•"/>
      <w:lvlJc w:val="left"/>
      <w:pPr>
        <w:tabs>
          <w:tab w:val="num" w:pos="1440"/>
        </w:tabs>
        <w:ind w:left="1440" w:hanging="360"/>
      </w:pPr>
      <w:rPr>
        <w:rFonts w:ascii="Arial" w:hAnsi="Arial" w:hint="default"/>
      </w:rPr>
    </w:lvl>
    <w:lvl w:ilvl="2" w:tplc="1F126426" w:tentative="1">
      <w:start w:val="1"/>
      <w:numFmt w:val="bullet"/>
      <w:lvlText w:val="•"/>
      <w:lvlJc w:val="left"/>
      <w:pPr>
        <w:tabs>
          <w:tab w:val="num" w:pos="2160"/>
        </w:tabs>
        <w:ind w:left="2160" w:hanging="360"/>
      </w:pPr>
      <w:rPr>
        <w:rFonts w:ascii="Arial" w:hAnsi="Arial" w:hint="default"/>
      </w:rPr>
    </w:lvl>
    <w:lvl w:ilvl="3" w:tplc="80607E80" w:tentative="1">
      <w:start w:val="1"/>
      <w:numFmt w:val="bullet"/>
      <w:lvlText w:val="•"/>
      <w:lvlJc w:val="left"/>
      <w:pPr>
        <w:tabs>
          <w:tab w:val="num" w:pos="2880"/>
        </w:tabs>
        <w:ind w:left="2880" w:hanging="360"/>
      </w:pPr>
      <w:rPr>
        <w:rFonts w:ascii="Arial" w:hAnsi="Arial" w:hint="default"/>
      </w:rPr>
    </w:lvl>
    <w:lvl w:ilvl="4" w:tplc="871E2760" w:tentative="1">
      <w:start w:val="1"/>
      <w:numFmt w:val="bullet"/>
      <w:lvlText w:val="•"/>
      <w:lvlJc w:val="left"/>
      <w:pPr>
        <w:tabs>
          <w:tab w:val="num" w:pos="3600"/>
        </w:tabs>
        <w:ind w:left="3600" w:hanging="360"/>
      </w:pPr>
      <w:rPr>
        <w:rFonts w:ascii="Arial" w:hAnsi="Arial" w:hint="default"/>
      </w:rPr>
    </w:lvl>
    <w:lvl w:ilvl="5" w:tplc="DB0C0C1C" w:tentative="1">
      <w:start w:val="1"/>
      <w:numFmt w:val="bullet"/>
      <w:lvlText w:val="•"/>
      <w:lvlJc w:val="left"/>
      <w:pPr>
        <w:tabs>
          <w:tab w:val="num" w:pos="4320"/>
        </w:tabs>
        <w:ind w:left="4320" w:hanging="360"/>
      </w:pPr>
      <w:rPr>
        <w:rFonts w:ascii="Arial" w:hAnsi="Arial" w:hint="default"/>
      </w:rPr>
    </w:lvl>
    <w:lvl w:ilvl="6" w:tplc="10328E3E" w:tentative="1">
      <w:start w:val="1"/>
      <w:numFmt w:val="bullet"/>
      <w:lvlText w:val="•"/>
      <w:lvlJc w:val="left"/>
      <w:pPr>
        <w:tabs>
          <w:tab w:val="num" w:pos="5040"/>
        </w:tabs>
        <w:ind w:left="5040" w:hanging="360"/>
      </w:pPr>
      <w:rPr>
        <w:rFonts w:ascii="Arial" w:hAnsi="Arial" w:hint="default"/>
      </w:rPr>
    </w:lvl>
    <w:lvl w:ilvl="7" w:tplc="49B62702" w:tentative="1">
      <w:start w:val="1"/>
      <w:numFmt w:val="bullet"/>
      <w:lvlText w:val="•"/>
      <w:lvlJc w:val="left"/>
      <w:pPr>
        <w:tabs>
          <w:tab w:val="num" w:pos="5760"/>
        </w:tabs>
        <w:ind w:left="5760" w:hanging="360"/>
      </w:pPr>
      <w:rPr>
        <w:rFonts w:ascii="Arial" w:hAnsi="Arial" w:hint="default"/>
      </w:rPr>
    </w:lvl>
    <w:lvl w:ilvl="8" w:tplc="E5C68D00" w:tentative="1">
      <w:start w:val="1"/>
      <w:numFmt w:val="bullet"/>
      <w:lvlText w:val="•"/>
      <w:lvlJc w:val="left"/>
      <w:pPr>
        <w:tabs>
          <w:tab w:val="num" w:pos="6480"/>
        </w:tabs>
        <w:ind w:left="6480" w:hanging="360"/>
      </w:pPr>
      <w:rPr>
        <w:rFonts w:ascii="Arial" w:hAnsi="Arial" w:hint="default"/>
      </w:rPr>
    </w:lvl>
  </w:abstractNum>
  <w:abstractNum w:abstractNumId="6">
    <w:nsid w:val="38FD036E"/>
    <w:multiLevelType w:val="multilevel"/>
    <w:tmpl w:val="6DDC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D20D59"/>
    <w:multiLevelType w:val="multilevel"/>
    <w:tmpl w:val="867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AE795C"/>
    <w:multiLevelType w:val="hybridMultilevel"/>
    <w:tmpl w:val="185A9C60"/>
    <w:lvl w:ilvl="0" w:tplc="AAE6B4FC">
      <w:start w:val="1"/>
      <w:numFmt w:val="bullet"/>
      <w:lvlText w:val="•"/>
      <w:lvlJc w:val="left"/>
      <w:pPr>
        <w:tabs>
          <w:tab w:val="num" w:pos="720"/>
        </w:tabs>
        <w:ind w:left="720" w:hanging="360"/>
      </w:pPr>
      <w:rPr>
        <w:rFonts w:ascii="Arial" w:hAnsi="Arial" w:hint="default"/>
      </w:rPr>
    </w:lvl>
    <w:lvl w:ilvl="1" w:tplc="B186D0D2" w:tentative="1">
      <w:start w:val="1"/>
      <w:numFmt w:val="bullet"/>
      <w:lvlText w:val="•"/>
      <w:lvlJc w:val="left"/>
      <w:pPr>
        <w:tabs>
          <w:tab w:val="num" w:pos="1440"/>
        </w:tabs>
        <w:ind w:left="1440" w:hanging="360"/>
      </w:pPr>
      <w:rPr>
        <w:rFonts w:ascii="Arial" w:hAnsi="Arial" w:hint="default"/>
      </w:rPr>
    </w:lvl>
    <w:lvl w:ilvl="2" w:tplc="98103BC4" w:tentative="1">
      <w:start w:val="1"/>
      <w:numFmt w:val="bullet"/>
      <w:lvlText w:val="•"/>
      <w:lvlJc w:val="left"/>
      <w:pPr>
        <w:tabs>
          <w:tab w:val="num" w:pos="2160"/>
        </w:tabs>
        <w:ind w:left="2160" w:hanging="360"/>
      </w:pPr>
      <w:rPr>
        <w:rFonts w:ascii="Arial" w:hAnsi="Arial" w:hint="default"/>
      </w:rPr>
    </w:lvl>
    <w:lvl w:ilvl="3" w:tplc="5EA09D34" w:tentative="1">
      <w:start w:val="1"/>
      <w:numFmt w:val="bullet"/>
      <w:lvlText w:val="•"/>
      <w:lvlJc w:val="left"/>
      <w:pPr>
        <w:tabs>
          <w:tab w:val="num" w:pos="2880"/>
        </w:tabs>
        <w:ind w:left="2880" w:hanging="360"/>
      </w:pPr>
      <w:rPr>
        <w:rFonts w:ascii="Arial" w:hAnsi="Arial" w:hint="default"/>
      </w:rPr>
    </w:lvl>
    <w:lvl w:ilvl="4" w:tplc="761A5A78" w:tentative="1">
      <w:start w:val="1"/>
      <w:numFmt w:val="bullet"/>
      <w:lvlText w:val="•"/>
      <w:lvlJc w:val="left"/>
      <w:pPr>
        <w:tabs>
          <w:tab w:val="num" w:pos="3600"/>
        </w:tabs>
        <w:ind w:left="3600" w:hanging="360"/>
      </w:pPr>
      <w:rPr>
        <w:rFonts w:ascii="Arial" w:hAnsi="Arial" w:hint="default"/>
      </w:rPr>
    </w:lvl>
    <w:lvl w:ilvl="5" w:tplc="08DAF5B6" w:tentative="1">
      <w:start w:val="1"/>
      <w:numFmt w:val="bullet"/>
      <w:lvlText w:val="•"/>
      <w:lvlJc w:val="left"/>
      <w:pPr>
        <w:tabs>
          <w:tab w:val="num" w:pos="4320"/>
        </w:tabs>
        <w:ind w:left="4320" w:hanging="360"/>
      </w:pPr>
      <w:rPr>
        <w:rFonts w:ascii="Arial" w:hAnsi="Arial" w:hint="default"/>
      </w:rPr>
    </w:lvl>
    <w:lvl w:ilvl="6" w:tplc="0F5C88EA" w:tentative="1">
      <w:start w:val="1"/>
      <w:numFmt w:val="bullet"/>
      <w:lvlText w:val="•"/>
      <w:lvlJc w:val="left"/>
      <w:pPr>
        <w:tabs>
          <w:tab w:val="num" w:pos="5040"/>
        </w:tabs>
        <w:ind w:left="5040" w:hanging="360"/>
      </w:pPr>
      <w:rPr>
        <w:rFonts w:ascii="Arial" w:hAnsi="Arial" w:hint="default"/>
      </w:rPr>
    </w:lvl>
    <w:lvl w:ilvl="7" w:tplc="23640006" w:tentative="1">
      <w:start w:val="1"/>
      <w:numFmt w:val="bullet"/>
      <w:lvlText w:val="•"/>
      <w:lvlJc w:val="left"/>
      <w:pPr>
        <w:tabs>
          <w:tab w:val="num" w:pos="5760"/>
        </w:tabs>
        <w:ind w:left="5760" w:hanging="360"/>
      </w:pPr>
      <w:rPr>
        <w:rFonts w:ascii="Arial" w:hAnsi="Arial" w:hint="default"/>
      </w:rPr>
    </w:lvl>
    <w:lvl w:ilvl="8" w:tplc="1D745B64" w:tentative="1">
      <w:start w:val="1"/>
      <w:numFmt w:val="bullet"/>
      <w:lvlText w:val="•"/>
      <w:lvlJc w:val="left"/>
      <w:pPr>
        <w:tabs>
          <w:tab w:val="num" w:pos="6480"/>
        </w:tabs>
        <w:ind w:left="6480" w:hanging="360"/>
      </w:pPr>
      <w:rPr>
        <w:rFonts w:ascii="Arial" w:hAnsi="Arial" w:hint="default"/>
      </w:rPr>
    </w:lvl>
  </w:abstractNum>
  <w:abstractNum w:abstractNumId="9">
    <w:nsid w:val="4653125C"/>
    <w:multiLevelType w:val="multilevel"/>
    <w:tmpl w:val="2F6A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5D764C"/>
    <w:multiLevelType w:val="multilevel"/>
    <w:tmpl w:val="4AA0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EB27FC"/>
    <w:multiLevelType w:val="hybridMultilevel"/>
    <w:tmpl w:val="656C524A"/>
    <w:lvl w:ilvl="0" w:tplc="5D0E6E60">
      <w:start w:val="1"/>
      <w:numFmt w:val="bullet"/>
      <w:lvlText w:val="•"/>
      <w:lvlJc w:val="left"/>
      <w:pPr>
        <w:tabs>
          <w:tab w:val="num" w:pos="720"/>
        </w:tabs>
        <w:ind w:left="720" w:hanging="360"/>
      </w:pPr>
      <w:rPr>
        <w:rFonts w:ascii="Arial" w:hAnsi="Arial" w:hint="default"/>
      </w:rPr>
    </w:lvl>
    <w:lvl w:ilvl="1" w:tplc="C65C5224" w:tentative="1">
      <w:start w:val="1"/>
      <w:numFmt w:val="bullet"/>
      <w:lvlText w:val="•"/>
      <w:lvlJc w:val="left"/>
      <w:pPr>
        <w:tabs>
          <w:tab w:val="num" w:pos="1440"/>
        </w:tabs>
        <w:ind w:left="1440" w:hanging="360"/>
      </w:pPr>
      <w:rPr>
        <w:rFonts w:ascii="Arial" w:hAnsi="Arial" w:hint="default"/>
      </w:rPr>
    </w:lvl>
    <w:lvl w:ilvl="2" w:tplc="B350B7B4" w:tentative="1">
      <w:start w:val="1"/>
      <w:numFmt w:val="bullet"/>
      <w:lvlText w:val="•"/>
      <w:lvlJc w:val="left"/>
      <w:pPr>
        <w:tabs>
          <w:tab w:val="num" w:pos="2160"/>
        </w:tabs>
        <w:ind w:left="2160" w:hanging="360"/>
      </w:pPr>
      <w:rPr>
        <w:rFonts w:ascii="Arial" w:hAnsi="Arial" w:hint="default"/>
      </w:rPr>
    </w:lvl>
    <w:lvl w:ilvl="3" w:tplc="FF9C9DD4" w:tentative="1">
      <w:start w:val="1"/>
      <w:numFmt w:val="bullet"/>
      <w:lvlText w:val="•"/>
      <w:lvlJc w:val="left"/>
      <w:pPr>
        <w:tabs>
          <w:tab w:val="num" w:pos="2880"/>
        </w:tabs>
        <w:ind w:left="2880" w:hanging="360"/>
      </w:pPr>
      <w:rPr>
        <w:rFonts w:ascii="Arial" w:hAnsi="Arial" w:hint="default"/>
      </w:rPr>
    </w:lvl>
    <w:lvl w:ilvl="4" w:tplc="6EFC2A16" w:tentative="1">
      <w:start w:val="1"/>
      <w:numFmt w:val="bullet"/>
      <w:lvlText w:val="•"/>
      <w:lvlJc w:val="left"/>
      <w:pPr>
        <w:tabs>
          <w:tab w:val="num" w:pos="3600"/>
        </w:tabs>
        <w:ind w:left="3600" w:hanging="360"/>
      </w:pPr>
      <w:rPr>
        <w:rFonts w:ascii="Arial" w:hAnsi="Arial" w:hint="default"/>
      </w:rPr>
    </w:lvl>
    <w:lvl w:ilvl="5" w:tplc="09C65EAE" w:tentative="1">
      <w:start w:val="1"/>
      <w:numFmt w:val="bullet"/>
      <w:lvlText w:val="•"/>
      <w:lvlJc w:val="left"/>
      <w:pPr>
        <w:tabs>
          <w:tab w:val="num" w:pos="4320"/>
        </w:tabs>
        <w:ind w:left="4320" w:hanging="360"/>
      </w:pPr>
      <w:rPr>
        <w:rFonts w:ascii="Arial" w:hAnsi="Arial" w:hint="default"/>
      </w:rPr>
    </w:lvl>
    <w:lvl w:ilvl="6" w:tplc="9280DC6C" w:tentative="1">
      <w:start w:val="1"/>
      <w:numFmt w:val="bullet"/>
      <w:lvlText w:val="•"/>
      <w:lvlJc w:val="left"/>
      <w:pPr>
        <w:tabs>
          <w:tab w:val="num" w:pos="5040"/>
        </w:tabs>
        <w:ind w:left="5040" w:hanging="360"/>
      </w:pPr>
      <w:rPr>
        <w:rFonts w:ascii="Arial" w:hAnsi="Arial" w:hint="default"/>
      </w:rPr>
    </w:lvl>
    <w:lvl w:ilvl="7" w:tplc="B1F44D24" w:tentative="1">
      <w:start w:val="1"/>
      <w:numFmt w:val="bullet"/>
      <w:lvlText w:val="•"/>
      <w:lvlJc w:val="left"/>
      <w:pPr>
        <w:tabs>
          <w:tab w:val="num" w:pos="5760"/>
        </w:tabs>
        <w:ind w:left="5760" w:hanging="360"/>
      </w:pPr>
      <w:rPr>
        <w:rFonts w:ascii="Arial" w:hAnsi="Arial" w:hint="default"/>
      </w:rPr>
    </w:lvl>
    <w:lvl w:ilvl="8" w:tplc="C8F25E7C" w:tentative="1">
      <w:start w:val="1"/>
      <w:numFmt w:val="bullet"/>
      <w:lvlText w:val="•"/>
      <w:lvlJc w:val="left"/>
      <w:pPr>
        <w:tabs>
          <w:tab w:val="num" w:pos="6480"/>
        </w:tabs>
        <w:ind w:left="6480" w:hanging="360"/>
      </w:pPr>
      <w:rPr>
        <w:rFonts w:ascii="Arial" w:hAnsi="Arial" w:hint="default"/>
      </w:rPr>
    </w:lvl>
  </w:abstractNum>
  <w:abstractNum w:abstractNumId="12">
    <w:nsid w:val="51573AF4"/>
    <w:multiLevelType w:val="hybridMultilevel"/>
    <w:tmpl w:val="A0567768"/>
    <w:lvl w:ilvl="0" w:tplc="5DDC5E8C">
      <w:start w:val="1"/>
      <w:numFmt w:val="bullet"/>
      <w:lvlText w:val="•"/>
      <w:lvlJc w:val="left"/>
      <w:pPr>
        <w:tabs>
          <w:tab w:val="num" w:pos="720"/>
        </w:tabs>
        <w:ind w:left="720" w:hanging="360"/>
      </w:pPr>
      <w:rPr>
        <w:rFonts w:ascii="Arial" w:hAnsi="Arial" w:hint="default"/>
      </w:rPr>
    </w:lvl>
    <w:lvl w:ilvl="1" w:tplc="75E40886" w:tentative="1">
      <w:start w:val="1"/>
      <w:numFmt w:val="bullet"/>
      <w:lvlText w:val="•"/>
      <w:lvlJc w:val="left"/>
      <w:pPr>
        <w:tabs>
          <w:tab w:val="num" w:pos="1440"/>
        </w:tabs>
        <w:ind w:left="1440" w:hanging="360"/>
      </w:pPr>
      <w:rPr>
        <w:rFonts w:ascii="Arial" w:hAnsi="Arial" w:hint="default"/>
      </w:rPr>
    </w:lvl>
    <w:lvl w:ilvl="2" w:tplc="78248A4C" w:tentative="1">
      <w:start w:val="1"/>
      <w:numFmt w:val="bullet"/>
      <w:lvlText w:val="•"/>
      <w:lvlJc w:val="left"/>
      <w:pPr>
        <w:tabs>
          <w:tab w:val="num" w:pos="2160"/>
        </w:tabs>
        <w:ind w:left="2160" w:hanging="360"/>
      </w:pPr>
      <w:rPr>
        <w:rFonts w:ascii="Arial" w:hAnsi="Arial" w:hint="default"/>
      </w:rPr>
    </w:lvl>
    <w:lvl w:ilvl="3" w:tplc="267843C6" w:tentative="1">
      <w:start w:val="1"/>
      <w:numFmt w:val="bullet"/>
      <w:lvlText w:val="•"/>
      <w:lvlJc w:val="left"/>
      <w:pPr>
        <w:tabs>
          <w:tab w:val="num" w:pos="2880"/>
        </w:tabs>
        <w:ind w:left="2880" w:hanging="360"/>
      </w:pPr>
      <w:rPr>
        <w:rFonts w:ascii="Arial" w:hAnsi="Arial" w:hint="default"/>
      </w:rPr>
    </w:lvl>
    <w:lvl w:ilvl="4" w:tplc="976A4D18" w:tentative="1">
      <w:start w:val="1"/>
      <w:numFmt w:val="bullet"/>
      <w:lvlText w:val="•"/>
      <w:lvlJc w:val="left"/>
      <w:pPr>
        <w:tabs>
          <w:tab w:val="num" w:pos="3600"/>
        </w:tabs>
        <w:ind w:left="3600" w:hanging="360"/>
      </w:pPr>
      <w:rPr>
        <w:rFonts w:ascii="Arial" w:hAnsi="Arial" w:hint="default"/>
      </w:rPr>
    </w:lvl>
    <w:lvl w:ilvl="5" w:tplc="EC4A5516" w:tentative="1">
      <w:start w:val="1"/>
      <w:numFmt w:val="bullet"/>
      <w:lvlText w:val="•"/>
      <w:lvlJc w:val="left"/>
      <w:pPr>
        <w:tabs>
          <w:tab w:val="num" w:pos="4320"/>
        </w:tabs>
        <w:ind w:left="4320" w:hanging="360"/>
      </w:pPr>
      <w:rPr>
        <w:rFonts w:ascii="Arial" w:hAnsi="Arial" w:hint="default"/>
      </w:rPr>
    </w:lvl>
    <w:lvl w:ilvl="6" w:tplc="C91A6570" w:tentative="1">
      <w:start w:val="1"/>
      <w:numFmt w:val="bullet"/>
      <w:lvlText w:val="•"/>
      <w:lvlJc w:val="left"/>
      <w:pPr>
        <w:tabs>
          <w:tab w:val="num" w:pos="5040"/>
        </w:tabs>
        <w:ind w:left="5040" w:hanging="360"/>
      </w:pPr>
      <w:rPr>
        <w:rFonts w:ascii="Arial" w:hAnsi="Arial" w:hint="default"/>
      </w:rPr>
    </w:lvl>
    <w:lvl w:ilvl="7" w:tplc="E8BAB460" w:tentative="1">
      <w:start w:val="1"/>
      <w:numFmt w:val="bullet"/>
      <w:lvlText w:val="•"/>
      <w:lvlJc w:val="left"/>
      <w:pPr>
        <w:tabs>
          <w:tab w:val="num" w:pos="5760"/>
        </w:tabs>
        <w:ind w:left="5760" w:hanging="360"/>
      </w:pPr>
      <w:rPr>
        <w:rFonts w:ascii="Arial" w:hAnsi="Arial" w:hint="default"/>
      </w:rPr>
    </w:lvl>
    <w:lvl w:ilvl="8" w:tplc="65328F40" w:tentative="1">
      <w:start w:val="1"/>
      <w:numFmt w:val="bullet"/>
      <w:lvlText w:val="•"/>
      <w:lvlJc w:val="left"/>
      <w:pPr>
        <w:tabs>
          <w:tab w:val="num" w:pos="6480"/>
        </w:tabs>
        <w:ind w:left="6480" w:hanging="360"/>
      </w:pPr>
      <w:rPr>
        <w:rFonts w:ascii="Arial" w:hAnsi="Arial" w:hint="default"/>
      </w:rPr>
    </w:lvl>
  </w:abstractNum>
  <w:abstractNum w:abstractNumId="13">
    <w:nsid w:val="51D53115"/>
    <w:multiLevelType w:val="hybridMultilevel"/>
    <w:tmpl w:val="528AE6CE"/>
    <w:lvl w:ilvl="0" w:tplc="F0709D0C">
      <w:start w:val="1"/>
      <w:numFmt w:val="bullet"/>
      <w:lvlText w:val="•"/>
      <w:lvlJc w:val="left"/>
      <w:pPr>
        <w:tabs>
          <w:tab w:val="num" w:pos="720"/>
        </w:tabs>
        <w:ind w:left="720" w:hanging="360"/>
      </w:pPr>
      <w:rPr>
        <w:rFonts w:ascii="Arial" w:hAnsi="Arial" w:hint="default"/>
      </w:rPr>
    </w:lvl>
    <w:lvl w:ilvl="1" w:tplc="75ACDDA0" w:tentative="1">
      <w:start w:val="1"/>
      <w:numFmt w:val="bullet"/>
      <w:lvlText w:val="•"/>
      <w:lvlJc w:val="left"/>
      <w:pPr>
        <w:tabs>
          <w:tab w:val="num" w:pos="1440"/>
        </w:tabs>
        <w:ind w:left="1440" w:hanging="360"/>
      </w:pPr>
      <w:rPr>
        <w:rFonts w:ascii="Arial" w:hAnsi="Arial" w:hint="default"/>
      </w:rPr>
    </w:lvl>
    <w:lvl w:ilvl="2" w:tplc="C978984C" w:tentative="1">
      <w:start w:val="1"/>
      <w:numFmt w:val="bullet"/>
      <w:lvlText w:val="•"/>
      <w:lvlJc w:val="left"/>
      <w:pPr>
        <w:tabs>
          <w:tab w:val="num" w:pos="2160"/>
        </w:tabs>
        <w:ind w:left="2160" w:hanging="360"/>
      </w:pPr>
      <w:rPr>
        <w:rFonts w:ascii="Arial" w:hAnsi="Arial" w:hint="default"/>
      </w:rPr>
    </w:lvl>
    <w:lvl w:ilvl="3" w:tplc="1C183A80" w:tentative="1">
      <w:start w:val="1"/>
      <w:numFmt w:val="bullet"/>
      <w:lvlText w:val="•"/>
      <w:lvlJc w:val="left"/>
      <w:pPr>
        <w:tabs>
          <w:tab w:val="num" w:pos="2880"/>
        </w:tabs>
        <w:ind w:left="2880" w:hanging="360"/>
      </w:pPr>
      <w:rPr>
        <w:rFonts w:ascii="Arial" w:hAnsi="Arial" w:hint="default"/>
      </w:rPr>
    </w:lvl>
    <w:lvl w:ilvl="4" w:tplc="91C0EEFC" w:tentative="1">
      <w:start w:val="1"/>
      <w:numFmt w:val="bullet"/>
      <w:lvlText w:val="•"/>
      <w:lvlJc w:val="left"/>
      <w:pPr>
        <w:tabs>
          <w:tab w:val="num" w:pos="3600"/>
        </w:tabs>
        <w:ind w:left="3600" w:hanging="360"/>
      </w:pPr>
      <w:rPr>
        <w:rFonts w:ascii="Arial" w:hAnsi="Arial" w:hint="default"/>
      </w:rPr>
    </w:lvl>
    <w:lvl w:ilvl="5" w:tplc="D56644F4" w:tentative="1">
      <w:start w:val="1"/>
      <w:numFmt w:val="bullet"/>
      <w:lvlText w:val="•"/>
      <w:lvlJc w:val="left"/>
      <w:pPr>
        <w:tabs>
          <w:tab w:val="num" w:pos="4320"/>
        </w:tabs>
        <w:ind w:left="4320" w:hanging="360"/>
      </w:pPr>
      <w:rPr>
        <w:rFonts w:ascii="Arial" w:hAnsi="Arial" w:hint="default"/>
      </w:rPr>
    </w:lvl>
    <w:lvl w:ilvl="6" w:tplc="BC826444" w:tentative="1">
      <w:start w:val="1"/>
      <w:numFmt w:val="bullet"/>
      <w:lvlText w:val="•"/>
      <w:lvlJc w:val="left"/>
      <w:pPr>
        <w:tabs>
          <w:tab w:val="num" w:pos="5040"/>
        </w:tabs>
        <w:ind w:left="5040" w:hanging="360"/>
      </w:pPr>
      <w:rPr>
        <w:rFonts w:ascii="Arial" w:hAnsi="Arial" w:hint="default"/>
      </w:rPr>
    </w:lvl>
    <w:lvl w:ilvl="7" w:tplc="E0AA99B4" w:tentative="1">
      <w:start w:val="1"/>
      <w:numFmt w:val="bullet"/>
      <w:lvlText w:val="•"/>
      <w:lvlJc w:val="left"/>
      <w:pPr>
        <w:tabs>
          <w:tab w:val="num" w:pos="5760"/>
        </w:tabs>
        <w:ind w:left="5760" w:hanging="360"/>
      </w:pPr>
      <w:rPr>
        <w:rFonts w:ascii="Arial" w:hAnsi="Arial" w:hint="default"/>
      </w:rPr>
    </w:lvl>
    <w:lvl w:ilvl="8" w:tplc="FB3CCFDA" w:tentative="1">
      <w:start w:val="1"/>
      <w:numFmt w:val="bullet"/>
      <w:lvlText w:val="•"/>
      <w:lvlJc w:val="left"/>
      <w:pPr>
        <w:tabs>
          <w:tab w:val="num" w:pos="6480"/>
        </w:tabs>
        <w:ind w:left="6480" w:hanging="360"/>
      </w:pPr>
      <w:rPr>
        <w:rFonts w:ascii="Arial" w:hAnsi="Arial" w:hint="default"/>
      </w:rPr>
    </w:lvl>
  </w:abstractNum>
  <w:abstractNum w:abstractNumId="14">
    <w:nsid w:val="53AA70A6"/>
    <w:multiLevelType w:val="hybridMultilevel"/>
    <w:tmpl w:val="C696DA22"/>
    <w:lvl w:ilvl="0" w:tplc="E1F05296">
      <w:start w:val="1"/>
      <w:numFmt w:val="bullet"/>
      <w:lvlText w:val="•"/>
      <w:lvlJc w:val="left"/>
      <w:pPr>
        <w:tabs>
          <w:tab w:val="num" w:pos="720"/>
        </w:tabs>
        <w:ind w:left="720" w:hanging="360"/>
      </w:pPr>
      <w:rPr>
        <w:rFonts w:ascii="Arial" w:hAnsi="Arial" w:hint="default"/>
      </w:rPr>
    </w:lvl>
    <w:lvl w:ilvl="1" w:tplc="AE26642A" w:tentative="1">
      <w:start w:val="1"/>
      <w:numFmt w:val="bullet"/>
      <w:lvlText w:val="•"/>
      <w:lvlJc w:val="left"/>
      <w:pPr>
        <w:tabs>
          <w:tab w:val="num" w:pos="1440"/>
        </w:tabs>
        <w:ind w:left="1440" w:hanging="360"/>
      </w:pPr>
      <w:rPr>
        <w:rFonts w:ascii="Arial" w:hAnsi="Arial" w:hint="default"/>
      </w:rPr>
    </w:lvl>
    <w:lvl w:ilvl="2" w:tplc="30988512" w:tentative="1">
      <w:start w:val="1"/>
      <w:numFmt w:val="bullet"/>
      <w:lvlText w:val="•"/>
      <w:lvlJc w:val="left"/>
      <w:pPr>
        <w:tabs>
          <w:tab w:val="num" w:pos="2160"/>
        </w:tabs>
        <w:ind w:left="2160" w:hanging="360"/>
      </w:pPr>
      <w:rPr>
        <w:rFonts w:ascii="Arial" w:hAnsi="Arial" w:hint="default"/>
      </w:rPr>
    </w:lvl>
    <w:lvl w:ilvl="3" w:tplc="6BE81928" w:tentative="1">
      <w:start w:val="1"/>
      <w:numFmt w:val="bullet"/>
      <w:lvlText w:val="•"/>
      <w:lvlJc w:val="left"/>
      <w:pPr>
        <w:tabs>
          <w:tab w:val="num" w:pos="2880"/>
        </w:tabs>
        <w:ind w:left="2880" w:hanging="360"/>
      </w:pPr>
      <w:rPr>
        <w:rFonts w:ascii="Arial" w:hAnsi="Arial" w:hint="default"/>
      </w:rPr>
    </w:lvl>
    <w:lvl w:ilvl="4" w:tplc="7986A82A" w:tentative="1">
      <w:start w:val="1"/>
      <w:numFmt w:val="bullet"/>
      <w:lvlText w:val="•"/>
      <w:lvlJc w:val="left"/>
      <w:pPr>
        <w:tabs>
          <w:tab w:val="num" w:pos="3600"/>
        </w:tabs>
        <w:ind w:left="3600" w:hanging="360"/>
      </w:pPr>
      <w:rPr>
        <w:rFonts w:ascii="Arial" w:hAnsi="Arial" w:hint="default"/>
      </w:rPr>
    </w:lvl>
    <w:lvl w:ilvl="5" w:tplc="E29AD3CE" w:tentative="1">
      <w:start w:val="1"/>
      <w:numFmt w:val="bullet"/>
      <w:lvlText w:val="•"/>
      <w:lvlJc w:val="left"/>
      <w:pPr>
        <w:tabs>
          <w:tab w:val="num" w:pos="4320"/>
        </w:tabs>
        <w:ind w:left="4320" w:hanging="360"/>
      </w:pPr>
      <w:rPr>
        <w:rFonts w:ascii="Arial" w:hAnsi="Arial" w:hint="default"/>
      </w:rPr>
    </w:lvl>
    <w:lvl w:ilvl="6" w:tplc="0CD20EAE" w:tentative="1">
      <w:start w:val="1"/>
      <w:numFmt w:val="bullet"/>
      <w:lvlText w:val="•"/>
      <w:lvlJc w:val="left"/>
      <w:pPr>
        <w:tabs>
          <w:tab w:val="num" w:pos="5040"/>
        </w:tabs>
        <w:ind w:left="5040" w:hanging="360"/>
      </w:pPr>
      <w:rPr>
        <w:rFonts w:ascii="Arial" w:hAnsi="Arial" w:hint="default"/>
      </w:rPr>
    </w:lvl>
    <w:lvl w:ilvl="7" w:tplc="9BAC899C" w:tentative="1">
      <w:start w:val="1"/>
      <w:numFmt w:val="bullet"/>
      <w:lvlText w:val="•"/>
      <w:lvlJc w:val="left"/>
      <w:pPr>
        <w:tabs>
          <w:tab w:val="num" w:pos="5760"/>
        </w:tabs>
        <w:ind w:left="5760" w:hanging="360"/>
      </w:pPr>
      <w:rPr>
        <w:rFonts w:ascii="Arial" w:hAnsi="Arial" w:hint="default"/>
      </w:rPr>
    </w:lvl>
    <w:lvl w:ilvl="8" w:tplc="C94C0610" w:tentative="1">
      <w:start w:val="1"/>
      <w:numFmt w:val="bullet"/>
      <w:lvlText w:val="•"/>
      <w:lvlJc w:val="left"/>
      <w:pPr>
        <w:tabs>
          <w:tab w:val="num" w:pos="6480"/>
        </w:tabs>
        <w:ind w:left="6480" w:hanging="360"/>
      </w:pPr>
      <w:rPr>
        <w:rFonts w:ascii="Arial" w:hAnsi="Arial" w:hint="default"/>
      </w:rPr>
    </w:lvl>
  </w:abstractNum>
  <w:abstractNum w:abstractNumId="15">
    <w:nsid w:val="5549197C"/>
    <w:multiLevelType w:val="multilevel"/>
    <w:tmpl w:val="BA44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EE57AF"/>
    <w:multiLevelType w:val="multilevel"/>
    <w:tmpl w:val="283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3574F0"/>
    <w:multiLevelType w:val="hybridMultilevel"/>
    <w:tmpl w:val="F270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E43272"/>
    <w:multiLevelType w:val="multilevel"/>
    <w:tmpl w:val="F0022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E36EDD"/>
    <w:multiLevelType w:val="hybridMultilevel"/>
    <w:tmpl w:val="C268C862"/>
    <w:lvl w:ilvl="0" w:tplc="0078321C">
      <w:start w:val="1"/>
      <w:numFmt w:val="bullet"/>
      <w:lvlText w:val="•"/>
      <w:lvlJc w:val="left"/>
      <w:pPr>
        <w:tabs>
          <w:tab w:val="num" w:pos="720"/>
        </w:tabs>
        <w:ind w:left="720" w:hanging="360"/>
      </w:pPr>
      <w:rPr>
        <w:rFonts w:ascii="Arial" w:hAnsi="Arial" w:hint="default"/>
      </w:rPr>
    </w:lvl>
    <w:lvl w:ilvl="1" w:tplc="ADAE83A0" w:tentative="1">
      <w:start w:val="1"/>
      <w:numFmt w:val="bullet"/>
      <w:lvlText w:val="•"/>
      <w:lvlJc w:val="left"/>
      <w:pPr>
        <w:tabs>
          <w:tab w:val="num" w:pos="1440"/>
        </w:tabs>
        <w:ind w:left="1440" w:hanging="360"/>
      </w:pPr>
      <w:rPr>
        <w:rFonts w:ascii="Arial" w:hAnsi="Arial" w:hint="default"/>
      </w:rPr>
    </w:lvl>
    <w:lvl w:ilvl="2" w:tplc="18CCAB48" w:tentative="1">
      <w:start w:val="1"/>
      <w:numFmt w:val="bullet"/>
      <w:lvlText w:val="•"/>
      <w:lvlJc w:val="left"/>
      <w:pPr>
        <w:tabs>
          <w:tab w:val="num" w:pos="2160"/>
        </w:tabs>
        <w:ind w:left="2160" w:hanging="360"/>
      </w:pPr>
      <w:rPr>
        <w:rFonts w:ascii="Arial" w:hAnsi="Arial" w:hint="default"/>
      </w:rPr>
    </w:lvl>
    <w:lvl w:ilvl="3" w:tplc="94620510" w:tentative="1">
      <w:start w:val="1"/>
      <w:numFmt w:val="bullet"/>
      <w:lvlText w:val="•"/>
      <w:lvlJc w:val="left"/>
      <w:pPr>
        <w:tabs>
          <w:tab w:val="num" w:pos="2880"/>
        </w:tabs>
        <w:ind w:left="2880" w:hanging="360"/>
      </w:pPr>
      <w:rPr>
        <w:rFonts w:ascii="Arial" w:hAnsi="Arial" w:hint="default"/>
      </w:rPr>
    </w:lvl>
    <w:lvl w:ilvl="4" w:tplc="7B2CC06C" w:tentative="1">
      <w:start w:val="1"/>
      <w:numFmt w:val="bullet"/>
      <w:lvlText w:val="•"/>
      <w:lvlJc w:val="left"/>
      <w:pPr>
        <w:tabs>
          <w:tab w:val="num" w:pos="3600"/>
        </w:tabs>
        <w:ind w:left="3600" w:hanging="360"/>
      </w:pPr>
      <w:rPr>
        <w:rFonts w:ascii="Arial" w:hAnsi="Arial" w:hint="default"/>
      </w:rPr>
    </w:lvl>
    <w:lvl w:ilvl="5" w:tplc="A46A2888" w:tentative="1">
      <w:start w:val="1"/>
      <w:numFmt w:val="bullet"/>
      <w:lvlText w:val="•"/>
      <w:lvlJc w:val="left"/>
      <w:pPr>
        <w:tabs>
          <w:tab w:val="num" w:pos="4320"/>
        </w:tabs>
        <w:ind w:left="4320" w:hanging="360"/>
      </w:pPr>
      <w:rPr>
        <w:rFonts w:ascii="Arial" w:hAnsi="Arial" w:hint="default"/>
      </w:rPr>
    </w:lvl>
    <w:lvl w:ilvl="6" w:tplc="522A83CA" w:tentative="1">
      <w:start w:val="1"/>
      <w:numFmt w:val="bullet"/>
      <w:lvlText w:val="•"/>
      <w:lvlJc w:val="left"/>
      <w:pPr>
        <w:tabs>
          <w:tab w:val="num" w:pos="5040"/>
        </w:tabs>
        <w:ind w:left="5040" w:hanging="360"/>
      </w:pPr>
      <w:rPr>
        <w:rFonts w:ascii="Arial" w:hAnsi="Arial" w:hint="default"/>
      </w:rPr>
    </w:lvl>
    <w:lvl w:ilvl="7" w:tplc="41A6D4FA" w:tentative="1">
      <w:start w:val="1"/>
      <w:numFmt w:val="bullet"/>
      <w:lvlText w:val="•"/>
      <w:lvlJc w:val="left"/>
      <w:pPr>
        <w:tabs>
          <w:tab w:val="num" w:pos="5760"/>
        </w:tabs>
        <w:ind w:left="5760" w:hanging="360"/>
      </w:pPr>
      <w:rPr>
        <w:rFonts w:ascii="Arial" w:hAnsi="Arial" w:hint="default"/>
      </w:rPr>
    </w:lvl>
    <w:lvl w:ilvl="8" w:tplc="1C3CB40A" w:tentative="1">
      <w:start w:val="1"/>
      <w:numFmt w:val="bullet"/>
      <w:lvlText w:val="•"/>
      <w:lvlJc w:val="left"/>
      <w:pPr>
        <w:tabs>
          <w:tab w:val="num" w:pos="6480"/>
        </w:tabs>
        <w:ind w:left="6480" w:hanging="360"/>
      </w:pPr>
      <w:rPr>
        <w:rFonts w:ascii="Arial" w:hAnsi="Arial" w:hint="default"/>
      </w:rPr>
    </w:lvl>
  </w:abstractNum>
  <w:abstractNum w:abstractNumId="20">
    <w:nsid w:val="66B1711B"/>
    <w:multiLevelType w:val="multilevel"/>
    <w:tmpl w:val="D3A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F52301"/>
    <w:multiLevelType w:val="hybridMultilevel"/>
    <w:tmpl w:val="12E06B0E"/>
    <w:lvl w:ilvl="0" w:tplc="0409000F">
      <w:start w:val="1"/>
      <w:numFmt w:val="decimal"/>
      <w:lvlText w:val="%1."/>
      <w:lvlJc w:val="left"/>
      <w:pPr>
        <w:tabs>
          <w:tab w:val="num" w:pos="720"/>
        </w:tabs>
        <w:ind w:left="720" w:hanging="360"/>
      </w:pPr>
    </w:lvl>
    <w:lvl w:ilvl="1" w:tplc="6A583C86">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A4C3FA7"/>
    <w:multiLevelType w:val="multilevel"/>
    <w:tmpl w:val="7B2C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E37169"/>
    <w:multiLevelType w:val="multilevel"/>
    <w:tmpl w:val="3C58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F7D6AE8"/>
    <w:multiLevelType w:val="multilevel"/>
    <w:tmpl w:val="1F98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1E651AA"/>
    <w:multiLevelType w:val="multilevel"/>
    <w:tmpl w:val="7A02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2696B5E"/>
    <w:multiLevelType w:val="hybridMultilevel"/>
    <w:tmpl w:val="A3B4B81C"/>
    <w:lvl w:ilvl="0" w:tplc="77CC5AB8">
      <w:start w:val="1"/>
      <w:numFmt w:val="bullet"/>
      <w:lvlText w:val="•"/>
      <w:lvlJc w:val="left"/>
      <w:pPr>
        <w:tabs>
          <w:tab w:val="num" w:pos="720"/>
        </w:tabs>
        <w:ind w:left="720" w:hanging="360"/>
      </w:pPr>
      <w:rPr>
        <w:rFonts w:ascii="Arial" w:hAnsi="Arial" w:hint="default"/>
      </w:rPr>
    </w:lvl>
    <w:lvl w:ilvl="1" w:tplc="BDBA1D92" w:tentative="1">
      <w:start w:val="1"/>
      <w:numFmt w:val="bullet"/>
      <w:lvlText w:val="•"/>
      <w:lvlJc w:val="left"/>
      <w:pPr>
        <w:tabs>
          <w:tab w:val="num" w:pos="1440"/>
        </w:tabs>
        <w:ind w:left="1440" w:hanging="360"/>
      </w:pPr>
      <w:rPr>
        <w:rFonts w:ascii="Arial" w:hAnsi="Arial" w:hint="default"/>
      </w:rPr>
    </w:lvl>
    <w:lvl w:ilvl="2" w:tplc="B6C65B36" w:tentative="1">
      <w:start w:val="1"/>
      <w:numFmt w:val="bullet"/>
      <w:lvlText w:val="•"/>
      <w:lvlJc w:val="left"/>
      <w:pPr>
        <w:tabs>
          <w:tab w:val="num" w:pos="2160"/>
        </w:tabs>
        <w:ind w:left="2160" w:hanging="360"/>
      </w:pPr>
      <w:rPr>
        <w:rFonts w:ascii="Arial" w:hAnsi="Arial" w:hint="default"/>
      </w:rPr>
    </w:lvl>
    <w:lvl w:ilvl="3" w:tplc="9496AF42" w:tentative="1">
      <w:start w:val="1"/>
      <w:numFmt w:val="bullet"/>
      <w:lvlText w:val="•"/>
      <w:lvlJc w:val="left"/>
      <w:pPr>
        <w:tabs>
          <w:tab w:val="num" w:pos="2880"/>
        </w:tabs>
        <w:ind w:left="2880" w:hanging="360"/>
      </w:pPr>
      <w:rPr>
        <w:rFonts w:ascii="Arial" w:hAnsi="Arial" w:hint="default"/>
      </w:rPr>
    </w:lvl>
    <w:lvl w:ilvl="4" w:tplc="EC6A1CAA" w:tentative="1">
      <w:start w:val="1"/>
      <w:numFmt w:val="bullet"/>
      <w:lvlText w:val="•"/>
      <w:lvlJc w:val="left"/>
      <w:pPr>
        <w:tabs>
          <w:tab w:val="num" w:pos="3600"/>
        </w:tabs>
        <w:ind w:left="3600" w:hanging="360"/>
      </w:pPr>
      <w:rPr>
        <w:rFonts w:ascii="Arial" w:hAnsi="Arial" w:hint="default"/>
      </w:rPr>
    </w:lvl>
    <w:lvl w:ilvl="5" w:tplc="ECF4EC20" w:tentative="1">
      <w:start w:val="1"/>
      <w:numFmt w:val="bullet"/>
      <w:lvlText w:val="•"/>
      <w:lvlJc w:val="left"/>
      <w:pPr>
        <w:tabs>
          <w:tab w:val="num" w:pos="4320"/>
        </w:tabs>
        <w:ind w:left="4320" w:hanging="360"/>
      </w:pPr>
      <w:rPr>
        <w:rFonts w:ascii="Arial" w:hAnsi="Arial" w:hint="default"/>
      </w:rPr>
    </w:lvl>
    <w:lvl w:ilvl="6" w:tplc="1EBA2A20" w:tentative="1">
      <w:start w:val="1"/>
      <w:numFmt w:val="bullet"/>
      <w:lvlText w:val="•"/>
      <w:lvlJc w:val="left"/>
      <w:pPr>
        <w:tabs>
          <w:tab w:val="num" w:pos="5040"/>
        </w:tabs>
        <w:ind w:left="5040" w:hanging="360"/>
      </w:pPr>
      <w:rPr>
        <w:rFonts w:ascii="Arial" w:hAnsi="Arial" w:hint="default"/>
      </w:rPr>
    </w:lvl>
    <w:lvl w:ilvl="7" w:tplc="728AB150" w:tentative="1">
      <w:start w:val="1"/>
      <w:numFmt w:val="bullet"/>
      <w:lvlText w:val="•"/>
      <w:lvlJc w:val="left"/>
      <w:pPr>
        <w:tabs>
          <w:tab w:val="num" w:pos="5760"/>
        </w:tabs>
        <w:ind w:left="5760" w:hanging="360"/>
      </w:pPr>
      <w:rPr>
        <w:rFonts w:ascii="Arial" w:hAnsi="Arial" w:hint="default"/>
      </w:rPr>
    </w:lvl>
    <w:lvl w:ilvl="8" w:tplc="E758C1C4" w:tentative="1">
      <w:start w:val="1"/>
      <w:numFmt w:val="bullet"/>
      <w:lvlText w:val="•"/>
      <w:lvlJc w:val="left"/>
      <w:pPr>
        <w:tabs>
          <w:tab w:val="num" w:pos="6480"/>
        </w:tabs>
        <w:ind w:left="6480" w:hanging="360"/>
      </w:pPr>
      <w:rPr>
        <w:rFonts w:ascii="Arial" w:hAnsi="Arial" w:hint="default"/>
      </w:rPr>
    </w:lvl>
  </w:abstractNum>
  <w:abstractNum w:abstractNumId="27">
    <w:nsid w:val="754D5B77"/>
    <w:multiLevelType w:val="multilevel"/>
    <w:tmpl w:val="808A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55C0938"/>
    <w:multiLevelType w:val="multilevel"/>
    <w:tmpl w:val="B2E8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65F795A"/>
    <w:multiLevelType w:val="multilevel"/>
    <w:tmpl w:val="673CF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8065E9"/>
    <w:multiLevelType w:val="multilevel"/>
    <w:tmpl w:val="DB5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51297C"/>
    <w:multiLevelType w:val="multilevel"/>
    <w:tmpl w:val="453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2730BA"/>
    <w:multiLevelType w:val="multilevel"/>
    <w:tmpl w:val="FCF4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0B5CC3"/>
    <w:multiLevelType w:val="multilevel"/>
    <w:tmpl w:val="CB86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7"/>
  </w:num>
  <w:num w:numId="4">
    <w:abstractNumId w:val="30"/>
  </w:num>
  <w:num w:numId="5">
    <w:abstractNumId w:val="28"/>
  </w:num>
  <w:num w:numId="6">
    <w:abstractNumId w:val="15"/>
  </w:num>
  <w:num w:numId="7">
    <w:abstractNumId w:val="2"/>
  </w:num>
  <w:num w:numId="8">
    <w:abstractNumId w:val="21"/>
  </w:num>
  <w:num w:numId="9">
    <w:abstractNumId w:val="17"/>
  </w:num>
  <w:num w:numId="10">
    <w:abstractNumId w:val="29"/>
  </w:num>
  <w:num w:numId="11">
    <w:abstractNumId w:val="32"/>
  </w:num>
  <w:num w:numId="12">
    <w:abstractNumId w:val="27"/>
  </w:num>
  <w:num w:numId="13">
    <w:abstractNumId w:val="10"/>
  </w:num>
  <w:num w:numId="14">
    <w:abstractNumId w:val="24"/>
  </w:num>
  <w:num w:numId="15">
    <w:abstractNumId w:val="0"/>
  </w:num>
  <w:num w:numId="16">
    <w:abstractNumId w:val="6"/>
  </w:num>
  <w:num w:numId="17">
    <w:abstractNumId w:val="22"/>
  </w:num>
  <w:num w:numId="18">
    <w:abstractNumId w:val="18"/>
  </w:num>
  <w:num w:numId="19">
    <w:abstractNumId w:val="25"/>
  </w:num>
  <w:num w:numId="20">
    <w:abstractNumId w:val="23"/>
  </w:num>
  <w:num w:numId="21">
    <w:abstractNumId w:val="31"/>
  </w:num>
  <w:num w:numId="22">
    <w:abstractNumId w:val="20"/>
  </w:num>
  <w:num w:numId="23">
    <w:abstractNumId w:val="16"/>
  </w:num>
  <w:num w:numId="24">
    <w:abstractNumId w:val="4"/>
  </w:num>
  <w:num w:numId="25">
    <w:abstractNumId w:val="1"/>
  </w:num>
  <w:num w:numId="26">
    <w:abstractNumId w:val="9"/>
  </w:num>
  <w:num w:numId="27">
    <w:abstractNumId w:val="8"/>
  </w:num>
  <w:num w:numId="28">
    <w:abstractNumId w:val="12"/>
  </w:num>
  <w:num w:numId="29">
    <w:abstractNumId w:val="13"/>
  </w:num>
  <w:num w:numId="30">
    <w:abstractNumId w:val="19"/>
  </w:num>
  <w:num w:numId="31">
    <w:abstractNumId w:val="11"/>
  </w:num>
  <w:num w:numId="32">
    <w:abstractNumId w:val="5"/>
  </w:num>
  <w:num w:numId="33">
    <w:abstractNumId w:val="26"/>
  </w:num>
  <w:num w:numId="34">
    <w:abstractNumId w:val="14"/>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2"/>
  </w:compat>
  <w:rsids>
    <w:rsidRoot w:val="00570DE7"/>
    <w:rsid w:val="0004037E"/>
    <w:rsid w:val="00053CA2"/>
    <w:rsid w:val="000A6CF9"/>
    <w:rsid w:val="000E138C"/>
    <w:rsid w:val="00135443"/>
    <w:rsid w:val="001471C6"/>
    <w:rsid w:val="00153E4C"/>
    <w:rsid w:val="00156494"/>
    <w:rsid w:val="001763D9"/>
    <w:rsid w:val="001C5A07"/>
    <w:rsid w:val="00210D21"/>
    <w:rsid w:val="002374A6"/>
    <w:rsid w:val="002C17C5"/>
    <w:rsid w:val="002D47C8"/>
    <w:rsid w:val="002F034A"/>
    <w:rsid w:val="00300233"/>
    <w:rsid w:val="00327E1A"/>
    <w:rsid w:val="003312E4"/>
    <w:rsid w:val="003C60B8"/>
    <w:rsid w:val="003C726A"/>
    <w:rsid w:val="004243BC"/>
    <w:rsid w:val="00453DF4"/>
    <w:rsid w:val="004F2929"/>
    <w:rsid w:val="005239E9"/>
    <w:rsid w:val="00536BC0"/>
    <w:rsid w:val="00570DE7"/>
    <w:rsid w:val="0058528D"/>
    <w:rsid w:val="00590BD9"/>
    <w:rsid w:val="005A7EF8"/>
    <w:rsid w:val="005F40DB"/>
    <w:rsid w:val="00624671"/>
    <w:rsid w:val="0067164B"/>
    <w:rsid w:val="006718B4"/>
    <w:rsid w:val="00720888"/>
    <w:rsid w:val="007425E6"/>
    <w:rsid w:val="00754CCF"/>
    <w:rsid w:val="00757F97"/>
    <w:rsid w:val="007C239F"/>
    <w:rsid w:val="007C6235"/>
    <w:rsid w:val="00831584"/>
    <w:rsid w:val="0085267F"/>
    <w:rsid w:val="00853AE5"/>
    <w:rsid w:val="008D5EAA"/>
    <w:rsid w:val="009344B0"/>
    <w:rsid w:val="00940425"/>
    <w:rsid w:val="00963EBD"/>
    <w:rsid w:val="00996FA9"/>
    <w:rsid w:val="009B03A0"/>
    <w:rsid w:val="00A03077"/>
    <w:rsid w:val="00A24DB0"/>
    <w:rsid w:val="00A63C8F"/>
    <w:rsid w:val="00A764C4"/>
    <w:rsid w:val="00AB3E5F"/>
    <w:rsid w:val="00AE6659"/>
    <w:rsid w:val="00B016CC"/>
    <w:rsid w:val="00B64B3A"/>
    <w:rsid w:val="00B64CCF"/>
    <w:rsid w:val="00BA71BE"/>
    <w:rsid w:val="00BE76F7"/>
    <w:rsid w:val="00C061FB"/>
    <w:rsid w:val="00C12068"/>
    <w:rsid w:val="00C1496F"/>
    <w:rsid w:val="00C232D0"/>
    <w:rsid w:val="00C62423"/>
    <w:rsid w:val="00C63A8D"/>
    <w:rsid w:val="00C70047"/>
    <w:rsid w:val="00C917A6"/>
    <w:rsid w:val="00CA29B9"/>
    <w:rsid w:val="00DA6F23"/>
    <w:rsid w:val="00DB4D2B"/>
    <w:rsid w:val="00DE1F0C"/>
    <w:rsid w:val="00E435D0"/>
    <w:rsid w:val="00E85074"/>
    <w:rsid w:val="00E95E5A"/>
    <w:rsid w:val="00EC31CA"/>
    <w:rsid w:val="00EF4AC4"/>
    <w:rsid w:val="00F07CD4"/>
    <w:rsid w:val="00F21F46"/>
    <w:rsid w:val="00F30F76"/>
    <w:rsid w:val="00FB44E0"/>
    <w:rsid w:val="00FB5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B8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DE7"/>
    <w:pPr>
      <w:spacing w:after="0" w:line="240" w:lineRule="auto"/>
    </w:pPr>
    <w:rPr>
      <w:rFonts w:ascii="Times New Roman" w:eastAsia="Times New Roman" w:hAnsi="Times New Roman" w:cs="Vrinda"/>
      <w:sz w:val="24"/>
      <w:szCs w:val="24"/>
      <w:lang w:bidi="bn-IN"/>
    </w:rPr>
  </w:style>
  <w:style w:type="paragraph" w:styleId="Heading2">
    <w:name w:val="heading 2"/>
    <w:basedOn w:val="Normal"/>
    <w:link w:val="Heading2Char"/>
    <w:uiPriority w:val="9"/>
    <w:qFormat/>
    <w:rsid w:val="00570DE7"/>
    <w:pPr>
      <w:spacing w:before="100" w:beforeAutospacing="1" w:after="100" w:afterAutospacing="1"/>
      <w:outlineLvl w:val="1"/>
    </w:pPr>
    <w:rPr>
      <w:rFonts w:cs="Times New Roman"/>
      <w:b/>
      <w:bCs/>
      <w:sz w:val="36"/>
      <w:szCs w:val="36"/>
      <w:lang w:bidi="ar-SA"/>
    </w:rPr>
  </w:style>
  <w:style w:type="paragraph" w:styleId="Heading3">
    <w:name w:val="heading 3"/>
    <w:basedOn w:val="Normal"/>
    <w:link w:val="Heading3Char"/>
    <w:uiPriority w:val="9"/>
    <w:qFormat/>
    <w:rsid w:val="00570DE7"/>
    <w:pPr>
      <w:spacing w:before="100" w:beforeAutospacing="1" w:after="100" w:afterAutospacing="1"/>
      <w:outlineLvl w:val="2"/>
    </w:pPr>
    <w:rPr>
      <w:rFonts w:cs="Times New Roman"/>
      <w:b/>
      <w:bCs/>
      <w:sz w:val="27"/>
      <w:szCs w:val="27"/>
      <w:lang w:bidi="ar-SA"/>
    </w:rPr>
  </w:style>
  <w:style w:type="paragraph" w:styleId="Heading4">
    <w:name w:val="heading 4"/>
    <w:basedOn w:val="Normal"/>
    <w:link w:val="Heading4Char"/>
    <w:uiPriority w:val="9"/>
    <w:qFormat/>
    <w:rsid w:val="00570DE7"/>
    <w:pPr>
      <w:spacing w:before="100" w:beforeAutospacing="1" w:after="100" w:afterAutospacing="1"/>
      <w:outlineLvl w:val="3"/>
    </w:pPr>
    <w:rPr>
      <w:rFonts w:cs="Times New Roman"/>
      <w:b/>
      <w:bCs/>
      <w:lang w:bidi="ar-SA"/>
    </w:rPr>
  </w:style>
  <w:style w:type="paragraph" w:styleId="Heading5">
    <w:name w:val="heading 5"/>
    <w:basedOn w:val="Normal"/>
    <w:link w:val="Heading5Char"/>
    <w:uiPriority w:val="9"/>
    <w:qFormat/>
    <w:rsid w:val="00570DE7"/>
    <w:pPr>
      <w:spacing w:before="100" w:beforeAutospacing="1" w:after="100" w:afterAutospacing="1"/>
      <w:outlineLvl w:val="4"/>
    </w:pPr>
    <w:rPr>
      <w:rFonts w:cs="Times New Roman"/>
      <w:b/>
      <w:bCs/>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D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0D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0DE7"/>
    <w:pPr>
      <w:spacing w:before="100" w:beforeAutospacing="1" w:after="100" w:afterAutospacing="1"/>
    </w:pPr>
    <w:rPr>
      <w:rFonts w:cs="Times New Roman"/>
      <w:lang w:bidi="ar-SA"/>
    </w:rPr>
  </w:style>
  <w:style w:type="character" w:customStyle="1" w:styleId="Heading4Char">
    <w:name w:val="Heading 4 Char"/>
    <w:basedOn w:val="DefaultParagraphFont"/>
    <w:link w:val="Heading4"/>
    <w:uiPriority w:val="9"/>
    <w:rsid w:val="00570DE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70DE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570DE7"/>
  </w:style>
  <w:style w:type="character" w:styleId="Hyperlink">
    <w:name w:val="Hyperlink"/>
    <w:basedOn w:val="DefaultParagraphFont"/>
    <w:uiPriority w:val="99"/>
    <w:unhideWhenUsed/>
    <w:rsid w:val="00570DE7"/>
    <w:rPr>
      <w:color w:val="0000FF"/>
      <w:u w:val="single"/>
    </w:rPr>
  </w:style>
  <w:style w:type="character" w:styleId="FollowedHyperlink">
    <w:name w:val="FollowedHyperlink"/>
    <w:basedOn w:val="DefaultParagraphFont"/>
    <w:uiPriority w:val="99"/>
    <w:semiHidden/>
    <w:unhideWhenUsed/>
    <w:rsid w:val="00570DE7"/>
    <w:rPr>
      <w:color w:val="800080"/>
      <w:u w:val="single"/>
    </w:rPr>
  </w:style>
  <w:style w:type="character" w:customStyle="1" w:styleId="toctoggle">
    <w:name w:val="toctoggle"/>
    <w:basedOn w:val="DefaultParagraphFont"/>
    <w:rsid w:val="00570DE7"/>
  </w:style>
  <w:style w:type="character" w:customStyle="1" w:styleId="tocnumber">
    <w:name w:val="tocnumber"/>
    <w:basedOn w:val="DefaultParagraphFont"/>
    <w:rsid w:val="00570DE7"/>
  </w:style>
  <w:style w:type="character" w:customStyle="1" w:styleId="toctext">
    <w:name w:val="toctext"/>
    <w:basedOn w:val="DefaultParagraphFont"/>
    <w:rsid w:val="00570DE7"/>
  </w:style>
  <w:style w:type="character" w:customStyle="1" w:styleId="mw-headline">
    <w:name w:val="mw-headline"/>
    <w:basedOn w:val="DefaultParagraphFont"/>
    <w:rsid w:val="00570DE7"/>
  </w:style>
  <w:style w:type="character" w:customStyle="1" w:styleId="mw-editsection">
    <w:name w:val="mw-editsection"/>
    <w:basedOn w:val="DefaultParagraphFont"/>
    <w:rsid w:val="00570DE7"/>
  </w:style>
  <w:style w:type="character" w:customStyle="1" w:styleId="mw-editsection-bracket">
    <w:name w:val="mw-editsection-bracket"/>
    <w:basedOn w:val="DefaultParagraphFont"/>
    <w:rsid w:val="00570DE7"/>
  </w:style>
  <w:style w:type="paragraph" w:styleId="ListParagraph">
    <w:name w:val="List Paragraph"/>
    <w:basedOn w:val="Normal"/>
    <w:uiPriority w:val="34"/>
    <w:qFormat/>
    <w:rsid w:val="00CA29B9"/>
    <w:pPr>
      <w:ind w:left="720"/>
      <w:contextualSpacing/>
    </w:pPr>
    <w:rPr>
      <w:szCs w:val="30"/>
    </w:rPr>
  </w:style>
  <w:style w:type="paragraph" w:styleId="BalloonText">
    <w:name w:val="Balloon Text"/>
    <w:basedOn w:val="Normal"/>
    <w:link w:val="BalloonTextChar"/>
    <w:uiPriority w:val="99"/>
    <w:semiHidden/>
    <w:unhideWhenUsed/>
    <w:rsid w:val="00CA29B9"/>
    <w:rPr>
      <w:rFonts w:ascii="Tahoma" w:hAnsi="Tahoma" w:cs="Tahoma"/>
      <w:sz w:val="16"/>
      <w:szCs w:val="20"/>
    </w:rPr>
  </w:style>
  <w:style w:type="character" w:customStyle="1" w:styleId="BalloonTextChar">
    <w:name w:val="Balloon Text Char"/>
    <w:basedOn w:val="DefaultParagraphFont"/>
    <w:link w:val="BalloonText"/>
    <w:uiPriority w:val="99"/>
    <w:semiHidden/>
    <w:rsid w:val="00CA29B9"/>
    <w:rPr>
      <w:rFonts w:ascii="Tahoma" w:eastAsia="Times New Roman" w:hAnsi="Tahoma" w:cs="Tahoma"/>
      <w:sz w:val="16"/>
      <w:szCs w:val="20"/>
      <w:lang w:bidi="bn-IN"/>
    </w:rPr>
  </w:style>
  <w:style w:type="character" w:styleId="HTMLCite">
    <w:name w:val="HTML Cite"/>
    <w:basedOn w:val="DefaultParagraphFont"/>
    <w:uiPriority w:val="99"/>
    <w:semiHidden/>
    <w:unhideWhenUsed/>
    <w:rsid w:val="00F21F46"/>
    <w:rPr>
      <w:i/>
      <w:iCs/>
    </w:rPr>
  </w:style>
  <w:style w:type="character" w:styleId="Strong">
    <w:name w:val="Strong"/>
    <w:basedOn w:val="DefaultParagraphFont"/>
    <w:uiPriority w:val="22"/>
    <w:qFormat/>
    <w:rsid w:val="0004037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4635">
      <w:bodyDiv w:val="1"/>
      <w:marLeft w:val="0"/>
      <w:marRight w:val="0"/>
      <w:marTop w:val="0"/>
      <w:marBottom w:val="0"/>
      <w:divBdr>
        <w:top w:val="none" w:sz="0" w:space="0" w:color="auto"/>
        <w:left w:val="none" w:sz="0" w:space="0" w:color="auto"/>
        <w:bottom w:val="none" w:sz="0" w:space="0" w:color="auto"/>
        <w:right w:val="none" w:sz="0" w:space="0" w:color="auto"/>
      </w:divBdr>
      <w:divsChild>
        <w:div w:id="1263564587">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72454883">
      <w:bodyDiv w:val="1"/>
      <w:marLeft w:val="0"/>
      <w:marRight w:val="0"/>
      <w:marTop w:val="0"/>
      <w:marBottom w:val="0"/>
      <w:divBdr>
        <w:top w:val="none" w:sz="0" w:space="0" w:color="auto"/>
        <w:left w:val="none" w:sz="0" w:space="0" w:color="auto"/>
        <w:bottom w:val="none" w:sz="0" w:space="0" w:color="auto"/>
        <w:right w:val="none" w:sz="0" w:space="0" w:color="auto"/>
      </w:divBdr>
      <w:divsChild>
        <w:div w:id="2144031910">
          <w:marLeft w:val="0"/>
          <w:marRight w:val="0"/>
          <w:marTop w:val="0"/>
          <w:marBottom w:val="0"/>
          <w:divBdr>
            <w:top w:val="single" w:sz="6" w:space="5" w:color="A2A9B1"/>
            <w:left w:val="single" w:sz="6" w:space="5" w:color="A2A9B1"/>
            <w:bottom w:val="single" w:sz="6" w:space="5" w:color="A2A9B1"/>
            <w:right w:val="single" w:sz="6" w:space="5" w:color="A2A9B1"/>
          </w:divBdr>
        </w:div>
        <w:div w:id="2085491728">
          <w:marLeft w:val="0"/>
          <w:marRight w:val="0"/>
          <w:marTop w:val="0"/>
          <w:marBottom w:val="120"/>
          <w:divBdr>
            <w:top w:val="none" w:sz="0" w:space="0" w:color="auto"/>
            <w:left w:val="none" w:sz="0" w:space="0" w:color="auto"/>
            <w:bottom w:val="none" w:sz="0" w:space="0" w:color="auto"/>
            <w:right w:val="none" w:sz="0" w:space="0" w:color="auto"/>
          </w:divBdr>
        </w:div>
        <w:div w:id="759760802">
          <w:marLeft w:val="0"/>
          <w:marRight w:val="0"/>
          <w:marTop w:val="0"/>
          <w:marBottom w:val="120"/>
          <w:divBdr>
            <w:top w:val="none" w:sz="0" w:space="0" w:color="auto"/>
            <w:left w:val="none" w:sz="0" w:space="0" w:color="auto"/>
            <w:bottom w:val="none" w:sz="0" w:space="0" w:color="auto"/>
            <w:right w:val="none" w:sz="0" w:space="0" w:color="auto"/>
          </w:divBdr>
        </w:div>
        <w:div w:id="1275598676">
          <w:marLeft w:val="0"/>
          <w:marRight w:val="0"/>
          <w:marTop w:val="0"/>
          <w:marBottom w:val="120"/>
          <w:divBdr>
            <w:top w:val="none" w:sz="0" w:space="0" w:color="auto"/>
            <w:left w:val="none" w:sz="0" w:space="0" w:color="auto"/>
            <w:bottom w:val="none" w:sz="0" w:space="0" w:color="auto"/>
            <w:right w:val="none" w:sz="0" w:space="0" w:color="auto"/>
          </w:divBdr>
        </w:div>
        <w:div w:id="1684936035">
          <w:marLeft w:val="0"/>
          <w:marRight w:val="0"/>
          <w:marTop w:val="0"/>
          <w:marBottom w:val="120"/>
          <w:divBdr>
            <w:top w:val="none" w:sz="0" w:space="0" w:color="auto"/>
            <w:left w:val="none" w:sz="0" w:space="0" w:color="auto"/>
            <w:bottom w:val="none" w:sz="0" w:space="0" w:color="auto"/>
            <w:right w:val="none" w:sz="0" w:space="0" w:color="auto"/>
          </w:divBdr>
        </w:div>
        <w:div w:id="108941949">
          <w:marLeft w:val="0"/>
          <w:marRight w:val="0"/>
          <w:marTop w:val="0"/>
          <w:marBottom w:val="120"/>
          <w:divBdr>
            <w:top w:val="none" w:sz="0" w:space="0" w:color="auto"/>
            <w:left w:val="none" w:sz="0" w:space="0" w:color="auto"/>
            <w:bottom w:val="none" w:sz="0" w:space="0" w:color="auto"/>
            <w:right w:val="none" w:sz="0" w:space="0" w:color="auto"/>
          </w:divBdr>
        </w:div>
        <w:div w:id="15545454">
          <w:marLeft w:val="0"/>
          <w:marRight w:val="0"/>
          <w:marTop w:val="0"/>
          <w:marBottom w:val="120"/>
          <w:divBdr>
            <w:top w:val="none" w:sz="0" w:space="0" w:color="auto"/>
            <w:left w:val="none" w:sz="0" w:space="0" w:color="auto"/>
            <w:bottom w:val="none" w:sz="0" w:space="0" w:color="auto"/>
            <w:right w:val="none" w:sz="0" w:space="0" w:color="auto"/>
          </w:divBdr>
        </w:div>
        <w:div w:id="528449155">
          <w:marLeft w:val="0"/>
          <w:marRight w:val="0"/>
          <w:marTop w:val="0"/>
          <w:marBottom w:val="120"/>
          <w:divBdr>
            <w:top w:val="none" w:sz="0" w:space="0" w:color="auto"/>
            <w:left w:val="none" w:sz="0" w:space="0" w:color="auto"/>
            <w:bottom w:val="none" w:sz="0" w:space="0" w:color="auto"/>
            <w:right w:val="none" w:sz="0" w:space="0" w:color="auto"/>
          </w:divBdr>
        </w:div>
      </w:divsChild>
    </w:div>
    <w:div w:id="197856501">
      <w:bodyDiv w:val="1"/>
      <w:marLeft w:val="0"/>
      <w:marRight w:val="0"/>
      <w:marTop w:val="0"/>
      <w:marBottom w:val="0"/>
      <w:divBdr>
        <w:top w:val="none" w:sz="0" w:space="0" w:color="auto"/>
        <w:left w:val="none" w:sz="0" w:space="0" w:color="auto"/>
        <w:bottom w:val="none" w:sz="0" w:space="0" w:color="auto"/>
        <w:right w:val="none" w:sz="0" w:space="0" w:color="auto"/>
      </w:divBdr>
      <w:divsChild>
        <w:div w:id="843403382">
          <w:marLeft w:val="0"/>
          <w:marRight w:val="0"/>
          <w:marTop w:val="0"/>
          <w:marBottom w:val="0"/>
          <w:divBdr>
            <w:top w:val="none" w:sz="0" w:space="0" w:color="auto"/>
            <w:left w:val="none" w:sz="0" w:space="0" w:color="auto"/>
            <w:bottom w:val="none" w:sz="0" w:space="0" w:color="auto"/>
            <w:right w:val="none" w:sz="0" w:space="0" w:color="auto"/>
          </w:divBdr>
        </w:div>
      </w:divsChild>
    </w:div>
    <w:div w:id="346642175">
      <w:bodyDiv w:val="1"/>
      <w:marLeft w:val="0"/>
      <w:marRight w:val="0"/>
      <w:marTop w:val="0"/>
      <w:marBottom w:val="0"/>
      <w:divBdr>
        <w:top w:val="none" w:sz="0" w:space="0" w:color="auto"/>
        <w:left w:val="none" w:sz="0" w:space="0" w:color="auto"/>
        <w:bottom w:val="none" w:sz="0" w:space="0" w:color="auto"/>
        <w:right w:val="none" w:sz="0" w:space="0" w:color="auto"/>
      </w:divBdr>
      <w:divsChild>
        <w:div w:id="886332059">
          <w:marLeft w:val="547"/>
          <w:marRight w:val="0"/>
          <w:marTop w:val="154"/>
          <w:marBottom w:val="0"/>
          <w:divBdr>
            <w:top w:val="none" w:sz="0" w:space="0" w:color="auto"/>
            <w:left w:val="none" w:sz="0" w:space="0" w:color="auto"/>
            <w:bottom w:val="none" w:sz="0" w:space="0" w:color="auto"/>
            <w:right w:val="none" w:sz="0" w:space="0" w:color="auto"/>
          </w:divBdr>
        </w:div>
        <w:div w:id="42340006">
          <w:marLeft w:val="547"/>
          <w:marRight w:val="0"/>
          <w:marTop w:val="154"/>
          <w:marBottom w:val="0"/>
          <w:divBdr>
            <w:top w:val="none" w:sz="0" w:space="0" w:color="auto"/>
            <w:left w:val="none" w:sz="0" w:space="0" w:color="auto"/>
            <w:bottom w:val="none" w:sz="0" w:space="0" w:color="auto"/>
            <w:right w:val="none" w:sz="0" w:space="0" w:color="auto"/>
          </w:divBdr>
        </w:div>
        <w:div w:id="280956816">
          <w:marLeft w:val="547"/>
          <w:marRight w:val="0"/>
          <w:marTop w:val="154"/>
          <w:marBottom w:val="0"/>
          <w:divBdr>
            <w:top w:val="none" w:sz="0" w:space="0" w:color="auto"/>
            <w:left w:val="none" w:sz="0" w:space="0" w:color="auto"/>
            <w:bottom w:val="none" w:sz="0" w:space="0" w:color="auto"/>
            <w:right w:val="none" w:sz="0" w:space="0" w:color="auto"/>
          </w:divBdr>
        </w:div>
        <w:div w:id="401103378">
          <w:marLeft w:val="547"/>
          <w:marRight w:val="0"/>
          <w:marTop w:val="154"/>
          <w:marBottom w:val="0"/>
          <w:divBdr>
            <w:top w:val="none" w:sz="0" w:space="0" w:color="auto"/>
            <w:left w:val="none" w:sz="0" w:space="0" w:color="auto"/>
            <w:bottom w:val="none" w:sz="0" w:space="0" w:color="auto"/>
            <w:right w:val="none" w:sz="0" w:space="0" w:color="auto"/>
          </w:divBdr>
        </w:div>
      </w:divsChild>
    </w:div>
    <w:div w:id="409082224">
      <w:bodyDiv w:val="1"/>
      <w:marLeft w:val="0"/>
      <w:marRight w:val="0"/>
      <w:marTop w:val="0"/>
      <w:marBottom w:val="0"/>
      <w:divBdr>
        <w:top w:val="none" w:sz="0" w:space="0" w:color="auto"/>
        <w:left w:val="none" w:sz="0" w:space="0" w:color="auto"/>
        <w:bottom w:val="none" w:sz="0" w:space="0" w:color="auto"/>
        <w:right w:val="none" w:sz="0" w:space="0" w:color="auto"/>
      </w:divBdr>
      <w:divsChild>
        <w:div w:id="1586185552">
          <w:marLeft w:val="547"/>
          <w:marRight w:val="0"/>
          <w:marTop w:val="144"/>
          <w:marBottom w:val="0"/>
          <w:divBdr>
            <w:top w:val="none" w:sz="0" w:space="0" w:color="auto"/>
            <w:left w:val="none" w:sz="0" w:space="0" w:color="auto"/>
            <w:bottom w:val="none" w:sz="0" w:space="0" w:color="auto"/>
            <w:right w:val="none" w:sz="0" w:space="0" w:color="auto"/>
          </w:divBdr>
        </w:div>
        <w:div w:id="740298262">
          <w:marLeft w:val="547"/>
          <w:marRight w:val="0"/>
          <w:marTop w:val="144"/>
          <w:marBottom w:val="0"/>
          <w:divBdr>
            <w:top w:val="none" w:sz="0" w:space="0" w:color="auto"/>
            <w:left w:val="none" w:sz="0" w:space="0" w:color="auto"/>
            <w:bottom w:val="none" w:sz="0" w:space="0" w:color="auto"/>
            <w:right w:val="none" w:sz="0" w:space="0" w:color="auto"/>
          </w:divBdr>
        </w:div>
        <w:div w:id="1562055647">
          <w:marLeft w:val="547"/>
          <w:marRight w:val="0"/>
          <w:marTop w:val="144"/>
          <w:marBottom w:val="0"/>
          <w:divBdr>
            <w:top w:val="none" w:sz="0" w:space="0" w:color="auto"/>
            <w:left w:val="none" w:sz="0" w:space="0" w:color="auto"/>
            <w:bottom w:val="none" w:sz="0" w:space="0" w:color="auto"/>
            <w:right w:val="none" w:sz="0" w:space="0" w:color="auto"/>
          </w:divBdr>
        </w:div>
        <w:div w:id="1656186049">
          <w:marLeft w:val="547"/>
          <w:marRight w:val="0"/>
          <w:marTop w:val="144"/>
          <w:marBottom w:val="0"/>
          <w:divBdr>
            <w:top w:val="none" w:sz="0" w:space="0" w:color="auto"/>
            <w:left w:val="none" w:sz="0" w:space="0" w:color="auto"/>
            <w:bottom w:val="none" w:sz="0" w:space="0" w:color="auto"/>
            <w:right w:val="none" w:sz="0" w:space="0" w:color="auto"/>
          </w:divBdr>
        </w:div>
        <w:div w:id="1851216668">
          <w:marLeft w:val="547"/>
          <w:marRight w:val="0"/>
          <w:marTop w:val="144"/>
          <w:marBottom w:val="0"/>
          <w:divBdr>
            <w:top w:val="none" w:sz="0" w:space="0" w:color="auto"/>
            <w:left w:val="none" w:sz="0" w:space="0" w:color="auto"/>
            <w:bottom w:val="none" w:sz="0" w:space="0" w:color="auto"/>
            <w:right w:val="none" w:sz="0" w:space="0" w:color="auto"/>
          </w:divBdr>
        </w:div>
        <w:div w:id="1732342562">
          <w:marLeft w:val="547"/>
          <w:marRight w:val="0"/>
          <w:marTop w:val="144"/>
          <w:marBottom w:val="0"/>
          <w:divBdr>
            <w:top w:val="none" w:sz="0" w:space="0" w:color="auto"/>
            <w:left w:val="none" w:sz="0" w:space="0" w:color="auto"/>
            <w:bottom w:val="none" w:sz="0" w:space="0" w:color="auto"/>
            <w:right w:val="none" w:sz="0" w:space="0" w:color="auto"/>
          </w:divBdr>
        </w:div>
      </w:divsChild>
    </w:div>
    <w:div w:id="604508568">
      <w:bodyDiv w:val="1"/>
      <w:marLeft w:val="0"/>
      <w:marRight w:val="0"/>
      <w:marTop w:val="0"/>
      <w:marBottom w:val="0"/>
      <w:divBdr>
        <w:top w:val="none" w:sz="0" w:space="0" w:color="auto"/>
        <w:left w:val="none" w:sz="0" w:space="0" w:color="auto"/>
        <w:bottom w:val="none" w:sz="0" w:space="0" w:color="auto"/>
        <w:right w:val="none" w:sz="0" w:space="0" w:color="auto"/>
      </w:divBdr>
      <w:divsChild>
        <w:div w:id="2112311377">
          <w:marLeft w:val="547"/>
          <w:marRight w:val="0"/>
          <w:marTop w:val="144"/>
          <w:marBottom w:val="0"/>
          <w:divBdr>
            <w:top w:val="none" w:sz="0" w:space="0" w:color="auto"/>
            <w:left w:val="none" w:sz="0" w:space="0" w:color="auto"/>
            <w:bottom w:val="none" w:sz="0" w:space="0" w:color="auto"/>
            <w:right w:val="none" w:sz="0" w:space="0" w:color="auto"/>
          </w:divBdr>
        </w:div>
        <w:div w:id="1462844006">
          <w:marLeft w:val="547"/>
          <w:marRight w:val="0"/>
          <w:marTop w:val="144"/>
          <w:marBottom w:val="0"/>
          <w:divBdr>
            <w:top w:val="none" w:sz="0" w:space="0" w:color="auto"/>
            <w:left w:val="none" w:sz="0" w:space="0" w:color="auto"/>
            <w:bottom w:val="none" w:sz="0" w:space="0" w:color="auto"/>
            <w:right w:val="none" w:sz="0" w:space="0" w:color="auto"/>
          </w:divBdr>
        </w:div>
        <w:div w:id="1925527102">
          <w:marLeft w:val="547"/>
          <w:marRight w:val="0"/>
          <w:marTop w:val="144"/>
          <w:marBottom w:val="0"/>
          <w:divBdr>
            <w:top w:val="none" w:sz="0" w:space="0" w:color="auto"/>
            <w:left w:val="none" w:sz="0" w:space="0" w:color="auto"/>
            <w:bottom w:val="none" w:sz="0" w:space="0" w:color="auto"/>
            <w:right w:val="none" w:sz="0" w:space="0" w:color="auto"/>
          </w:divBdr>
        </w:div>
        <w:div w:id="317460845">
          <w:marLeft w:val="547"/>
          <w:marRight w:val="0"/>
          <w:marTop w:val="144"/>
          <w:marBottom w:val="0"/>
          <w:divBdr>
            <w:top w:val="none" w:sz="0" w:space="0" w:color="auto"/>
            <w:left w:val="none" w:sz="0" w:space="0" w:color="auto"/>
            <w:bottom w:val="none" w:sz="0" w:space="0" w:color="auto"/>
            <w:right w:val="none" w:sz="0" w:space="0" w:color="auto"/>
          </w:divBdr>
        </w:div>
        <w:div w:id="509371489">
          <w:marLeft w:val="547"/>
          <w:marRight w:val="0"/>
          <w:marTop w:val="144"/>
          <w:marBottom w:val="0"/>
          <w:divBdr>
            <w:top w:val="none" w:sz="0" w:space="0" w:color="auto"/>
            <w:left w:val="none" w:sz="0" w:space="0" w:color="auto"/>
            <w:bottom w:val="none" w:sz="0" w:space="0" w:color="auto"/>
            <w:right w:val="none" w:sz="0" w:space="0" w:color="auto"/>
          </w:divBdr>
        </w:div>
        <w:div w:id="234975909">
          <w:marLeft w:val="547"/>
          <w:marRight w:val="0"/>
          <w:marTop w:val="144"/>
          <w:marBottom w:val="0"/>
          <w:divBdr>
            <w:top w:val="none" w:sz="0" w:space="0" w:color="auto"/>
            <w:left w:val="none" w:sz="0" w:space="0" w:color="auto"/>
            <w:bottom w:val="none" w:sz="0" w:space="0" w:color="auto"/>
            <w:right w:val="none" w:sz="0" w:space="0" w:color="auto"/>
          </w:divBdr>
        </w:div>
        <w:div w:id="1429889001">
          <w:marLeft w:val="547"/>
          <w:marRight w:val="0"/>
          <w:marTop w:val="144"/>
          <w:marBottom w:val="0"/>
          <w:divBdr>
            <w:top w:val="none" w:sz="0" w:space="0" w:color="auto"/>
            <w:left w:val="none" w:sz="0" w:space="0" w:color="auto"/>
            <w:bottom w:val="none" w:sz="0" w:space="0" w:color="auto"/>
            <w:right w:val="none" w:sz="0" w:space="0" w:color="auto"/>
          </w:divBdr>
        </w:div>
      </w:divsChild>
    </w:div>
    <w:div w:id="608437117">
      <w:bodyDiv w:val="1"/>
      <w:marLeft w:val="0"/>
      <w:marRight w:val="0"/>
      <w:marTop w:val="0"/>
      <w:marBottom w:val="0"/>
      <w:divBdr>
        <w:top w:val="none" w:sz="0" w:space="0" w:color="auto"/>
        <w:left w:val="none" w:sz="0" w:space="0" w:color="auto"/>
        <w:bottom w:val="none" w:sz="0" w:space="0" w:color="auto"/>
        <w:right w:val="none" w:sz="0" w:space="0" w:color="auto"/>
      </w:divBdr>
      <w:divsChild>
        <w:div w:id="463163423">
          <w:marLeft w:val="547"/>
          <w:marRight w:val="0"/>
          <w:marTop w:val="106"/>
          <w:marBottom w:val="0"/>
          <w:divBdr>
            <w:top w:val="none" w:sz="0" w:space="0" w:color="auto"/>
            <w:left w:val="none" w:sz="0" w:space="0" w:color="auto"/>
            <w:bottom w:val="none" w:sz="0" w:space="0" w:color="auto"/>
            <w:right w:val="none" w:sz="0" w:space="0" w:color="auto"/>
          </w:divBdr>
        </w:div>
        <w:div w:id="1676615052">
          <w:marLeft w:val="547"/>
          <w:marRight w:val="0"/>
          <w:marTop w:val="106"/>
          <w:marBottom w:val="0"/>
          <w:divBdr>
            <w:top w:val="none" w:sz="0" w:space="0" w:color="auto"/>
            <w:left w:val="none" w:sz="0" w:space="0" w:color="auto"/>
            <w:bottom w:val="none" w:sz="0" w:space="0" w:color="auto"/>
            <w:right w:val="none" w:sz="0" w:space="0" w:color="auto"/>
          </w:divBdr>
        </w:div>
        <w:div w:id="228155642">
          <w:marLeft w:val="547"/>
          <w:marRight w:val="0"/>
          <w:marTop w:val="106"/>
          <w:marBottom w:val="0"/>
          <w:divBdr>
            <w:top w:val="none" w:sz="0" w:space="0" w:color="auto"/>
            <w:left w:val="none" w:sz="0" w:space="0" w:color="auto"/>
            <w:bottom w:val="none" w:sz="0" w:space="0" w:color="auto"/>
            <w:right w:val="none" w:sz="0" w:space="0" w:color="auto"/>
          </w:divBdr>
        </w:div>
        <w:div w:id="1790660599">
          <w:marLeft w:val="547"/>
          <w:marRight w:val="0"/>
          <w:marTop w:val="106"/>
          <w:marBottom w:val="0"/>
          <w:divBdr>
            <w:top w:val="none" w:sz="0" w:space="0" w:color="auto"/>
            <w:left w:val="none" w:sz="0" w:space="0" w:color="auto"/>
            <w:bottom w:val="none" w:sz="0" w:space="0" w:color="auto"/>
            <w:right w:val="none" w:sz="0" w:space="0" w:color="auto"/>
          </w:divBdr>
        </w:div>
        <w:div w:id="1667128419">
          <w:marLeft w:val="547"/>
          <w:marRight w:val="0"/>
          <w:marTop w:val="106"/>
          <w:marBottom w:val="0"/>
          <w:divBdr>
            <w:top w:val="none" w:sz="0" w:space="0" w:color="auto"/>
            <w:left w:val="none" w:sz="0" w:space="0" w:color="auto"/>
            <w:bottom w:val="none" w:sz="0" w:space="0" w:color="auto"/>
            <w:right w:val="none" w:sz="0" w:space="0" w:color="auto"/>
          </w:divBdr>
        </w:div>
        <w:div w:id="1775468505">
          <w:marLeft w:val="547"/>
          <w:marRight w:val="0"/>
          <w:marTop w:val="106"/>
          <w:marBottom w:val="0"/>
          <w:divBdr>
            <w:top w:val="none" w:sz="0" w:space="0" w:color="auto"/>
            <w:left w:val="none" w:sz="0" w:space="0" w:color="auto"/>
            <w:bottom w:val="none" w:sz="0" w:space="0" w:color="auto"/>
            <w:right w:val="none" w:sz="0" w:space="0" w:color="auto"/>
          </w:divBdr>
        </w:div>
        <w:div w:id="1658144263">
          <w:marLeft w:val="547"/>
          <w:marRight w:val="0"/>
          <w:marTop w:val="106"/>
          <w:marBottom w:val="0"/>
          <w:divBdr>
            <w:top w:val="none" w:sz="0" w:space="0" w:color="auto"/>
            <w:left w:val="none" w:sz="0" w:space="0" w:color="auto"/>
            <w:bottom w:val="none" w:sz="0" w:space="0" w:color="auto"/>
            <w:right w:val="none" w:sz="0" w:space="0" w:color="auto"/>
          </w:divBdr>
        </w:div>
        <w:div w:id="366101401">
          <w:marLeft w:val="547"/>
          <w:marRight w:val="0"/>
          <w:marTop w:val="106"/>
          <w:marBottom w:val="0"/>
          <w:divBdr>
            <w:top w:val="none" w:sz="0" w:space="0" w:color="auto"/>
            <w:left w:val="none" w:sz="0" w:space="0" w:color="auto"/>
            <w:bottom w:val="none" w:sz="0" w:space="0" w:color="auto"/>
            <w:right w:val="none" w:sz="0" w:space="0" w:color="auto"/>
          </w:divBdr>
        </w:div>
        <w:div w:id="1568149130">
          <w:marLeft w:val="547"/>
          <w:marRight w:val="0"/>
          <w:marTop w:val="106"/>
          <w:marBottom w:val="0"/>
          <w:divBdr>
            <w:top w:val="none" w:sz="0" w:space="0" w:color="auto"/>
            <w:left w:val="none" w:sz="0" w:space="0" w:color="auto"/>
            <w:bottom w:val="none" w:sz="0" w:space="0" w:color="auto"/>
            <w:right w:val="none" w:sz="0" w:space="0" w:color="auto"/>
          </w:divBdr>
        </w:div>
        <w:div w:id="1326276125">
          <w:marLeft w:val="547"/>
          <w:marRight w:val="0"/>
          <w:marTop w:val="106"/>
          <w:marBottom w:val="0"/>
          <w:divBdr>
            <w:top w:val="none" w:sz="0" w:space="0" w:color="auto"/>
            <w:left w:val="none" w:sz="0" w:space="0" w:color="auto"/>
            <w:bottom w:val="none" w:sz="0" w:space="0" w:color="auto"/>
            <w:right w:val="none" w:sz="0" w:space="0" w:color="auto"/>
          </w:divBdr>
        </w:div>
      </w:divsChild>
    </w:div>
    <w:div w:id="631594789">
      <w:bodyDiv w:val="1"/>
      <w:marLeft w:val="0"/>
      <w:marRight w:val="0"/>
      <w:marTop w:val="0"/>
      <w:marBottom w:val="0"/>
      <w:divBdr>
        <w:top w:val="none" w:sz="0" w:space="0" w:color="auto"/>
        <w:left w:val="none" w:sz="0" w:space="0" w:color="auto"/>
        <w:bottom w:val="none" w:sz="0" w:space="0" w:color="auto"/>
        <w:right w:val="none" w:sz="0" w:space="0" w:color="auto"/>
      </w:divBdr>
      <w:divsChild>
        <w:div w:id="1228344122">
          <w:marLeft w:val="547"/>
          <w:marRight w:val="0"/>
          <w:marTop w:val="106"/>
          <w:marBottom w:val="0"/>
          <w:divBdr>
            <w:top w:val="none" w:sz="0" w:space="0" w:color="auto"/>
            <w:left w:val="none" w:sz="0" w:space="0" w:color="auto"/>
            <w:bottom w:val="none" w:sz="0" w:space="0" w:color="auto"/>
            <w:right w:val="none" w:sz="0" w:space="0" w:color="auto"/>
          </w:divBdr>
        </w:div>
        <w:div w:id="972558817">
          <w:marLeft w:val="547"/>
          <w:marRight w:val="0"/>
          <w:marTop w:val="106"/>
          <w:marBottom w:val="0"/>
          <w:divBdr>
            <w:top w:val="none" w:sz="0" w:space="0" w:color="auto"/>
            <w:left w:val="none" w:sz="0" w:space="0" w:color="auto"/>
            <w:bottom w:val="none" w:sz="0" w:space="0" w:color="auto"/>
            <w:right w:val="none" w:sz="0" w:space="0" w:color="auto"/>
          </w:divBdr>
        </w:div>
        <w:div w:id="6443491">
          <w:marLeft w:val="547"/>
          <w:marRight w:val="0"/>
          <w:marTop w:val="106"/>
          <w:marBottom w:val="0"/>
          <w:divBdr>
            <w:top w:val="none" w:sz="0" w:space="0" w:color="auto"/>
            <w:left w:val="none" w:sz="0" w:space="0" w:color="auto"/>
            <w:bottom w:val="none" w:sz="0" w:space="0" w:color="auto"/>
            <w:right w:val="none" w:sz="0" w:space="0" w:color="auto"/>
          </w:divBdr>
        </w:div>
        <w:div w:id="410128405">
          <w:marLeft w:val="547"/>
          <w:marRight w:val="0"/>
          <w:marTop w:val="106"/>
          <w:marBottom w:val="0"/>
          <w:divBdr>
            <w:top w:val="none" w:sz="0" w:space="0" w:color="auto"/>
            <w:left w:val="none" w:sz="0" w:space="0" w:color="auto"/>
            <w:bottom w:val="none" w:sz="0" w:space="0" w:color="auto"/>
            <w:right w:val="none" w:sz="0" w:space="0" w:color="auto"/>
          </w:divBdr>
        </w:div>
        <w:div w:id="165285905">
          <w:marLeft w:val="547"/>
          <w:marRight w:val="0"/>
          <w:marTop w:val="106"/>
          <w:marBottom w:val="0"/>
          <w:divBdr>
            <w:top w:val="none" w:sz="0" w:space="0" w:color="auto"/>
            <w:left w:val="none" w:sz="0" w:space="0" w:color="auto"/>
            <w:bottom w:val="none" w:sz="0" w:space="0" w:color="auto"/>
            <w:right w:val="none" w:sz="0" w:space="0" w:color="auto"/>
          </w:divBdr>
        </w:div>
        <w:div w:id="1556770785">
          <w:marLeft w:val="547"/>
          <w:marRight w:val="0"/>
          <w:marTop w:val="106"/>
          <w:marBottom w:val="0"/>
          <w:divBdr>
            <w:top w:val="none" w:sz="0" w:space="0" w:color="auto"/>
            <w:left w:val="none" w:sz="0" w:space="0" w:color="auto"/>
            <w:bottom w:val="none" w:sz="0" w:space="0" w:color="auto"/>
            <w:right w:val="none" w:sz="0" w:space="0" w:color="auto"/>
          </w:divBdr>
        </w:div>
        <w:div w:id="749497291">
          <w:marLeft w:val="547"/>
          <w:marRight w:val="0"/>
          <w:marTop w:val="106"/>
          <w:marBottom w:val="0"/>
          <w:divBdr>
            <w:top w:val="none" w:sz="0" w:space="0" w:color="auto"/>
            <w:left w:val="none" w:sz="0" w:space="0" w:color="auto"/>
            <w:bottom w:val="none" w:sz="0" w:space="0" w:color="auto"/>
            <w:right w:val="none" w:sz="0" w:space="0" w:color="auto"/>
          </w:divBdr>
        </w:div>
        <w:div w:id="1799639167">
          <w:marLeft w:val="547"/>
          <w:marRight w:val="0"/>
          <w:marTop w:val="106"/>
          <w:marBottom w:val="0"/>
          <w:divBdr>
            <w:top w:val="none" w:sz="0" w:space="0" w:color="auto"/>
            <w:left w:val="none" w:sz="0" w:space="0" w:color="auto"/>
            <w:bottom w:val="none" w:sz="0" w:space="0" w:color="auto"/>
            <w:right w:val="none" w:sz="0" w:space="0" w:color="auto"/>
          </w:divBdr>
        </w:div>
      </w:divsChild>
    </w:div>
    <w:div w:id="725106538">
      <w:bodyDiv w:val="1"/>
      <w:marLeft w:val="0"/>
      <w:marRight w:val="0"/>
      <w:marTop w:val="0"/>
      <w:marBottom w:val="0"/>
      <w:divBdr>
        <w:top w:val="none" w:sz="0" w:space="0" w:color="auto"/>
        <w:left w:val="none" w:sz="0" w:space="0" w:color="auto"/>
        <w:bottom w:val="none" w:sz="0" w:space="0" w:color="auto"/>
        <w:right w:val="none" w:sz="0" w:space="0" w:color="auto"/>
      </w:divBdr>
      <w:divsChild>
        <w:div w:id="361370779">
          <w:marLeft w:val="547"/>
          <w:marRight w:val="0"/>
          <w:marTop w:val="106"/>
          <w:marBottom w:val="0"/>
          <w:divBdr>
            <w:top w:val="none" w:sz="0" w:space="0" w:color="auto"/>
            <w:left w:val="none" w:sz="0" w:space="0" w:color="auto"/>
            <w:bottom w:val="none" w:sz="0" w:space="0" w:color="auto"/>
            <w:right w:val="none" w:sz="0" w:space="0" w:color="auto"/>
          </w:divBdr>
        </w:div>
        <w:div w:id="473065661">
          <w:marLeft w:val="547"/>
          <w:marRight w:val="0"/>
          <w:marTop w:val="106"/>
          <w:marBottom w:val="0"/>
          <w:divBdr>
            <w:top w:val="none" w:sz="0" w:space="0" w:color="auto"/>
            <w:left w:val="none" w:sz="0" w:space="0" w:color="auto"/>
            <w:bottom w:val="none" w:sz="0" w:space="0" w:color="auto"/>
            <w:right w:val="none" w:sz="0" w:space="0" w:color="auto"/>
          </w:divBdr>
        </w:div>
        <w:div w:id="1105080586">
          <w:marLeft w:val="547"/>
          <w:marRight w:val="0"/>
          <w:marTop w:val="106"/>
          <w:marBottom w:val="0"/>
          <w:divBdr>
            <w:top w:val="none" w:sz="0" w:space="0" w:color="auto"/>
            <w:left w:val="none" w:sz="0" w:space="0" w:color="auto"/>
            <w:bottom w:val="none" w:sz="0" w:space="0" w:color="auto"/>
            <w:right w:val="none" w:sz="0" w:space="0" w:color="auto"/>
          </w:divBdr>
        </w:div>
        <w:div w:id="1794591521">
          <w:marLeft w:val="547"/>
          <w:marRight w:val="0"/>
          <w:marTop w:val="106"/>
          <w:marBottom w:val="0"/>
          <w:divBdr>
            <w:top w:val="none" w:sz="0" w:space="0" w:color="auto"/>
            <w:left w:val="none" w:sz="0" w:space="0" w:color="auto"/>
            <w:bottom w:val="none" w:sz="0" w:space="0" w:color="auto"/>
            <w:right w:val="none" w:sz="0" w:space="0" w:color="auto"/>
          </w:divBdr>
        </w:div>
        <w:div w:id="1112624387">
          <w:marLeft w:val="547"/>
          <w:marRight w:val="0"/>
          <w:marTop w:val="106"/>
          <w:marBottom w:val="0"/>
          <w:divBdr>
            <w:top w:val="none" w:sz="0" w:space="0" w:color="auto"/>
            <w:left w:val="none" w:sz="0" w:space="0" w:color="auto"/>
            <w:bottom w:val="none" w:sz="0" w:space="0" w:color="auto"/>
            <w:right w:val="none" w:sz="0" w:space="0" w:color="auto"/>
          </w:divBdr>
        </w:div>
        <w:div w:id="242883070">
          <w:marLeft w:val="547"/>
          <w:marRight w:val="0"/>
          <w:marTop w:val="106"/>
          <w:marBottom w:val="0"/>
          <w:divBdr>
            <w:top w:val="none" w:sz="0" w:space="0" w:color="auto"/>
            <w:left w:val="none" w:sz="0" w:space="0" w:color="auto"/>
            <w:bottom w:val="none" w:sz="0" w:space="0" w:color="auto"/>
            <w:right w:val="none" w:sz="0" w:space="0" w:color="auto"/>
          </w:divBdr>
        </w:div>
        <w:div w:id="1063717363">
          <w:marLeft w:val="547"/>
          <w:marRight w:val="0"/>
          <w:marTop w:val="106"/>
          <w:marBottom w:val="0"/>
          <w:divBdr>
            <w:top w:val="none" w:sz="0" w:space="0" w:color="auto"/>
            <w:left w:val="none" w:sz="0" w:space="0" w:color="auto"/>
            <w:bottom w:val="none" w:sz="0" w:space="0" w:color="auto"/>
            <w:right w:val="none" w:sz="0" w:space="0" w:color="auto"/>
          </w:divBdr>
        </w:div>
        <w:div w:id="1032338374">
          <w:marLeft w:val="547"/>
          <w:marRight w:val="0"/>
          <w:marTop w:val="106"/>
          <w:marBottom w:val="0"/>
          <w:divBdr>
            <w:top w:val="none" w:sz="0" w:space="0" w:color="auto"/>
            <w:left w:val="none" w:sz="0" w:space="0" w:color="auto"/>
            <w:bottom w:val="none" w:sz="0" w:space="0" w:color="auto"/>
            <w:right w:val="none" w:sz="0" w:space="0" w:color="auto"/>
          </w:divBdr>
        </w:div>
      </w:divsChild>
    </w:div>
    <w:div w:id="765230572">
      <w:bodyDiv w:val="1"/>
      <w:marLeft w:val="0"/>
      <w:marRight w:val="0"/>
      <w:marTop w:val="0"/>
      <w:marBottom w:val="0"/>
      <w:divBdr>
        <w:top w:val="none" w:sz="0" w:space="0" w:color="auto"/>
        <w:left w:val="none" w:sz="0" w:space="0" w:color="auto"/>
        <w:bottom w:val="none" w:sz="0" w:space="0" w:color="auto"/>
        <w:right w:val="none" w:sz="0" w:space="0" w:color="auto"/>
      </w:divBdr>
      <w:divsChild>
        <w:div w:id="589050000">
          <w:marLeft w:val="0"/>
          <w:marRight w:val="0"/>
          <w:marTop w:val="0"/>
          <w:marBottom w:val="0"/>
          <w:divBdr>
            <w:top w:val="none" w:sz="0" w:space="0" w:color="auto"/>
            <w:left w:val="none" w:sz="0" w:space="0" w:color="auto"/>
            <w:bottom w:val="none" w:sz="0" w:space="0" w:color="auto"/>
            <w:right w:val="none" w:sz="0" w:space="0" w:color="auto"/>
          </w:divBdr>
          <w:divsChild>
            <w:div w:id="2129230140">
              <w:marLeft w:val="360"/>
              <w:marRight w:val="0"/>
              <w:marTop w:val="0"/>
              <w:marBottom w:val="200"/>
              <w:divBdr>
                <w:top w:val="none" w:sz="0" w:space="0" w:color="auto"/>
                <w:left w:val="none" w:sz="0" w:space="0" w:color="auto"/>
                <w:bottom w:val="none" w:sz="0" w:space="0" w:color="auto"/>
                <w:right w:val="none" w:sz="0" w:space="0" w:color="auto"/>
              </w:divBdr>
            </w:div>
            <w:div w:id="349994511">
              <w:marLeft w:val="720"/>
              <w:marRight w:val="0"/>
              <w:marTop w:val="0"/>
              <w:marBottom w:val="0"/>
              <w:divBdr>
                <w:top w:val="none" w:sz="0" w:space="0" w:color="auto"/>
                <w:left w:val="none" w:sz="0" w:space="0" w:color="auto"/>
                <w:bottom w:val="none" w:sz="0" w:space="0" w:color="auto"/>
                <w:right w:val="none" w:sz="0" w:space="0" w:color="auto"/>
              </w:divBdr>
            </w:div>
            <w:div w:id="669452596">
              <w:marLeft w:val="0"/>
              <w:marRight w:val="0"/>
              <w:marTop w:val="0"/>
              <w:marBottom w:val="200"/>
              <w:divBdr>
                <w:top w:val="none" w:sz="0" w:space="0" w:color="auto"/>
                <w:left w:val="none" w:sz="0" w:space="0" w:color="auto"/>
                <w:bottom w:val="none" w:sz="0" w:space="0" w:color="auto"/>
                <w:right w:val="none" w:sz="0" w:space="0" w:color="auto"/>
              </w:divBdr>
            </w:div>
            <w:div w:id="593058045">
              <w:marLeft w:val="720"/>
              <w:marRight w:val="0"/>
              <w:marTop w:val="0"/>
              <w:marBottom w:val="200"/>
              <w:divBdr>
                <w:top w:val="none" w:sz="0" w:space="0" w:color="auto"/>
                <w:left w:val="none" w:sz="0" w:space="0" w:color="auto"/>
                <w:bottom w:val="none" w:sz="0" w:space="0" w:color="auto"/>
                <w:right w:val="none" w:sz="0" w:space="0" w:color="auto"/>
              </w:divBdr>
            </w:div>
            <w:div w:id="2023047353">
              <w:marLeft w:val="0"/>
              <w:marRight w:val="0"/>
              <w:marTop w:val="0"/>
              <w:marBottom w:val="200"/>
              <w:divBdr>
                <w:top w:val="none" w:sz="0" w:space="0" w:color="auto"/>
                <w:left w:val="none" w:sz="0" w:space="0" w:color="auto"/>
                <w:bottom w:val="none" w:sz="0" w:space="0" w:color="auto"/>
                <w:right w:val="none" w:sz="0" w:space="0" w:color="auto"/>
              </w:divBdr>
            </w:div>
            <w:div w:id="172378828">
              <w:marLeft w:val="720"/>
              <w:marRight w:val="0"/>
              <w:marTop w:val="0"/>
              <w:marBottom w:val="0"/>
              <w:divBdr>
                <w:top w:val="none" w:sz="0" w:space="0" w:color="auto"/>
                <w:left w:val="none" w:sz="0" w:space="0" w:color="auto"/>
                <w:bottom w:val="none" w:sz="0" w:space="0" w:color="auto"/>
                <w:right w:val="none" w:sz="0" w:space="0" w:color="auto"/>
              </w:divBdr>
            </w:div>
            <w:div w:id="269044892">
              <w:marLeft w:val="0"/>
              <w:marRight w:val="0"/>
              <w:marTop w:val="0"/>
              <w:marBottom w:val="200"/>
              <w:divBdr>
                <w:top w:val="none" w:sz="0" w:space="0" w:color="auto"/>
                <w:left w:val="none" w:sz="0" w:space="0" w:color="auto"/>
                <w:bottom w:val="none" w:sz="0" w:space="0" w:color="auto"/>
                <w:right w:val="none" w:sz="0" w:space="0" w:color="auto"/>
              </w:divBdr>
            </w:div>
            <w:div w:id="312442565">
              <w:marLeft w:val="720"/>
              <w:marRight w:val="0"/>
              <w:marTop w:val="0"/>
              <w:marBottom w:val="200"/>
              <w:divBdr>
                <w:top w:val="none" w:sz="0" w:space="0" w:color="auto"/>
                <w:left w:val="none" w:sz="0" w:space="0" w:color="auto"/>
                <w:bottom w:val="none" w:sz="0" w:space="0" w:color="auto"/>
                <w:right w:val="none" w:sz="0" w:space="0" w:color="auto"/>
              </w:divBdr>
            </w:div>
            <w:div w:id="2039963782">
              <w:marLeft w:val="0"/>
              <w:marRight w:val="0"/>
              <w:marTop w:val="0"/>
              <w:marBottom w:val="200"/>
              <w:divBdr>
                <w:top w:val="none" w:sz="0" w:space="0" w:color="auto"/>
                <w:left w:val="none" w:sz="0" w:space="0" w:color="auto"/>
                <w:bottom w:val="none" w:sz="0" w:space="0" w:color="auto"/>
                <w:right w:val="none" w:sz="0" w:space="0" w:color="auto"/>
              </w:divBdr>
            </w:div>
            <w:div w:id="303511791">
              <w:marLeft w:val="720"/>
              <w:marRight w:val="0"/>
              <w:marTop w:val="0"/>
              <w:marBottom w:val="0"/>
              <w:divBdr>
                <w:top w:val="none" w:sz="0" w:space="0" w:color="auto"/>
                <w:left w:val="none" w:sz="0" w:space="0" w:color="auto"/>
                <w:bottom w:val="none" w:sz="0" w:space="0" w:color="auto"/>
                <w:right w:val="none" w:sz="0" w:space="0" w:color="auto"/>
              </w:divBdr>
            </w:div>
            <w:div w:id="1366057933">
              <w:marLeft w:val="0"/>
              <w:marRight w:val="0"/>
              <w:marTop w:val="0"/>
              <w:marBottom w:val="200"/>
              <w:divBdr>
                <w:top w:val="none" w:sz="0" w:space="0" w:color="auto"/>
                <w:left w:val="none" w:sz="0" w:space="0" w:color="auto"/>
                <w:bottom w:val="none" w:sz="0" w:space="0" w:color="auto"/>
                <w:right w:val="none" w:sz="0" w:space="0" w:color="auto"/>
              </w:divBdr>
            </w:div>
            <w:div w:id="1480809912">
              <w:marLeft w:val="720"/>
              <w:marRight w:val="0"/>
              <w:marTop w:val="0"/>
              <w:marBottom w:val="200"/>
              <w:divBdr>
                <w:top w:val="none" w:sz="0" w:space="0" w:color="auto"/>
                <w:left w:val="none" w:sz="0" w:space="0" w:color="auto"/>
                <w:bottom w:val="none" w:sz="0" w:space="0" w:color="auto"/>
                <w:right w:val="none" w:sz="0" w:space="0" w:color="auto"/>
              </w:divBdr>
            </w:div>
            <w:div w:id="261110969">
              <w:marLeft w:val="720"/>
              <w:marRight w:val="0"/>
              <w:marTop w:val="0"/>
              <w:marBottom w:val="200"/>
              <w:divBdr>
                <w:top w:val="none" w:sz="0" w:space="0" w:color="auto"/>
                <w:left w:val="none" w:sz="0" w:space="0" w:color="auto"/>
                <w:bottom w:val="none" w:sz="0" w:space="0" w:color="auto"/>
                <w:right w:val="none" w:sz="0" w:space="0" w:color="auto"/>
              </w:divBdr>
            </w:div>
            <w:div w:id="390928378">
              <w:marLeft w:val="720"/>
              <w:marRight w:val="0"/>
              <w:marTop w:val="0"/>
              <w:marBottom w:val="200"/>
              <w:divBdr>
                <w:top w:val="none" w:sz="0" w:space="0" w:color="auto"/>
                <w:left w:val="none" w:sz="0" w:space="0" w:color="auto"/>
                <w:bottom w:val="none" w:sz="0" w:space="0" w:color="auto"/>
                <w:right w:val="none" w:sz="0" w:space="0" w:color="auto"/>
              </w:divBdr>
            </w:div>
            <w:div w:id="1821651651">
              <w:marLeft w:val="0"/>
              <w:marRight w:val="0"/>
              <w:marTop w:val="0"/>
              <w:marBottom w:val="200"/>
              <w:divBdr>
                <w:top w:val="none" w:sz="0" w:space="0" w:color="auto"/>
                <w:left w:val="none" w:sz="0" w:space="0" w:color="auto"/>
                <w:bottom w:val="none" w:sz="0" w:space="0" w:color="auto"/>
                <w:right w:val="none" w:sz="0" w:space="0" w:color="auto"/>
              </w:divBdr>
            </w:div>
            <w:div w:id="1787311660">
              <w:marLeft w:val="0"/>
              <w:marRight w:val="0"/>
              <w:marTop w:val="0"/>
              <w:marBottom w:val="200"/>
              <w:divBdr>
                <w:top w:val="none" w:sz="0" w:space="0" w:color="auto"/>
                <w:left w:val="none" w:sz="0" w:space="0" w:color="auto"/>
                <w:bottom w:val="none" w:sz="0" w:space="0" w:color="auto"/>
                <w:right w:val="none" w:sz="0" w:space="0" w:color="auto"/>
              </w:divBdr>
            </w:div>
            <w:div w:id="1448965136">
              <w:marLeft w:val="720"/>
              <w:marRight w:val="0"/>
              <w:marTop w:val="0"/>
              <w:marBottom w:val="0"/>
              <w:divBdr>
                <w:top w:val="none" w:sz="0" w:space="0" w:color="auto"/>
                <w:left w:val="none" w:sz="0" w:space="0" w:color="auto"/>
                <w:bottom w:val="none" w:sz="0" w:space="0" w:color="auto"/>
                <w:right w:val="none" w:sz="0" w:space="0" w:color="auto"/>
              </w:divBdr>
            </w:div>
            <w:div w:id="721712125">
              <w:marLeft w:val="0"/>
              <w:marRight w:val="0"/>
              <w:marTop w:val="0"/>
              <w:marBottom w:val="200"/>
              <w:divBdr>
                <w:top w:val="none" w:sz="0" w:space="0" w:color="auto"/>
                <w:left w:val="none" w:sz="0" w:space="0" w:color="auto"/>
                <w:bottom w:val="none" w:sz="0" w:space="0" w:color="auto"/>
                <w:right w:val="none" w:sz="0" w:space="0" w:color="auto"/>
              </w:divBdr>
            </w:div>
            <w:div w:id="1408916081">
              <w:marLeft w:val="720"/>
              <w:marRight w:val="0"/>
              <w:marTop w:val="0"/>
              <w:marBottom w:val="200"/>
              <w:divBdr>
                <w:top w:val="none" w:sz="0" w:space="0" w:color="auto"/>
                <w:left w:val="none" w:sz="0" w:space="0" w:color="auto"/>
                <w:bottom w:val="none" w:sz="0" w:space="0" w:color="auto"/>
                <w:right w:val="none" w:sz="0" w:space="0" w:color="auto"/>
              </w:divBdr>
            </w:div>
            <w:div w:id="999116568">
              <w:marLeft w:val="0"/>
              <w:marRight w:val="0"/>
              <w:marTop w:val="0"/>
              <w:marBottom w:val="200"/>
              <w:divBdr>
                <w:top w:val="none" w:sz="0" w:space="0" w:color="auto"/>
                <w:left w:val="none" w:sz="0" w:space="0" w:color="auto"/>
                <w:bottom w:val="none" w:sz="0" w:space="0" w:color="auto"/>
                <w:right w:val="none" w:sz="0" w:space="0" w:color="auto"/>
              </w:divBdr>
            </w:div>
            <w:div w:id="2040472225">
              <w:marLeft w:val="720"/>
              <w:marRight w:val="0"/>
              <w:marTop w:val="0"/>
              <w:marBottom w:val="0"/>
              <w:divBdr>
                <w:top w:val="none" w:sz="0" w:space="0" w:color="auto"/>
                <w:left w:val="none" w:sz="0" w:space="0" w:color="auto"/>
                <w:bottom w:val="none" w:sz="0" w:space="0" w:color="auto"/>
                <w:right w:val="none" w:sz="0" w:space="0" w:color="auto"/>
              </w:divBdr>
            </w:div>
            <w:div w:id="366685930">
              <w:marLeft w:val="0"/>
              <w:marRight w:val="0"/>
              <w:marTop w:val="0"/>
              <w:marBottom w:val="200"/>
              <w:divBdr>
                <w:top w:val="none" w:sz="0" w:space="0" w:color="auto"/>
                <w:left w:val="none" w:sz="0" w:space="0" w:color="auto"/>
                <w:bottom w:val="none" w:sz="0" w:space="0" w:color="auto"/>
                <w:right w:val="none" w:sz="0" w:space="0" w:color="auto"/>
              </w:divBdr>
            </w:div>
            <w:div w:id="1522087298">
              <w:marLeft w:val="720"/>
              <w:marRight w:val="0"/>
              <w:marTop w:val="0"/>
              <w:marBottom w:val="200"/>
              <w:divBdr>
                <w:top w:val="none" w:sz="0" w:space="0" w:color="auto"/>
                <w:left w:val="none" w:sz="0" w:space="0" w:color="auto"/>
                <w:bottom w:val="none" w:sz="0" w:space="0" w:color="auto"/>
                <w:right w:val="none" w:sz="0" w:space="0" w:color="auto"/>
              </w:divBdr>
            </w:div>
            <w:div w:id="1564758355">
              <w:marLeft w:val="0"/>
              <w:marRight w:val="0"/>
              <w:marTop w:val="0"/>
              <w:marBottom w:val="200"/>
              <w:divBdr>
                <w:top w:val="none" w:sz="0" w:space="0" w:color="auto"/>
                <w:left w:val="none" w:sz="0" w:space="0" w:color="auto"/>
                <w:bottom w:val="none" w:sz="0" w:space="0" w:color="auto"/>
                <w:right w:val="none" w:sz="0" w:space="0" w:color="auto"/>
              </w:divBdr>
            </w:div>
            <w:div w:id="1976057216">
              <w:marLeft w:val="720"/>
              <w:marRight w:val="0"/>
              <w:marTop w:val="0"/>
              <w:marBottom w:val="0"/>
              <w:divBdr>
                <w:top w:val="none" w:sz="0" w:space="0" w:color="auto"/>
                <w:left w:val="none" w:sz="0" w:space="0" w:color="auto"/>
                <w:bottom w:val="none" w:sz="0" w:space="0" w:color="auto"/>
                <w:right w:val="none" w:sz="0" w:space="0" w:color="auto"/>
              </w:divBdr>
            </w:div>
            <w:div w:id="1693142531">
              <w:marLeft w:val="0"/>
              <w:marRight w:val="0"/>
              <w:marTop w:val="0"/>
              <w:marBottom w:val="200"/>
              <w:divBdr>
                <w:top w:val="none" w:sz="0" w:space="0" w:color="auto"/>
                <w:left w:val="none" w:sz="0" w:space="0" w:color="auto"/>
                <w:bottom w:val="none" w:sz="0" w:space="0" w:color="auto"/>
                <w:right w:val="none" w:sz="0" w:space="0" w:color="auto"/>
              </w:divBdr>
            </w:div>
            <w:div w:id="1715621240">
              <w:marLeft w:val="720"/>
              <w:marRight w:val="0"/>
              <w:marTop w:val="0"/>
              <w:marBottom w:val="200"/>
              <w:divBdr>
                <w:top w:val="none" w:sz="0" w:space="0" w:color="auto"/>
                <w:left w:val="none" w:sz="0" w:space="0" w:color="auto"/>
                <w:bottom w:val="none" w:sz="0" w:space="0" w:color="auto"/>
                <w:right w:val="none" w:sz="0" w:space="0" w:color="auto"/>
              </w:divBdr>
            </w:div>
            <w:div w:id="567541901">
              <w:marLeft w:val="0"/>
              <w:marRight w:val="0"/>
              <w:marTop w:val="0"/>
              <w:marBottom w:val="200"/>
              <w:divBdr>
                <w:top w:val="none" w:sz="0" w:space="0" w:color="auto"/>
                <w:left w:val="none" w:sz="0" w:space="0" w:color="auto"/>
                <w:bottom w:val="none" w:sz="0" w:space="0" w:color="auto"/>
                <w:right w:val="none" w:sz="0" w:space="0" w:color="auto"/>
              </w:divBdr>
            </w:div>
            <w:div w:id="694698435">
              <w:marLeft w:val="720"/>
              <w:marRight w:val="0"/>
              <w:marTop w:val="0"/>
              <w:marBottom w:val="0"/>
              <w:divBdr>
                <w:top w:val="none" w:sz="0" w:space="0" w:color="auto"/>
                <w:left w:val="none" w:sz="0" w:space="0" w:color="auto"/>
                <w:bottom w:val="none" w:sz="0" w:space="0" w:color="auto"/>
                <w:right w:val="none" w:sz="0" w:space="0" w:color="auto"/>
              </w:divBdr>
            </w:div>
            <w:div w:id="1857770456">
              <w:marLeft w:val="0"/>
              <w:marRight w:val="0"/>
              <w:marTop w:val="0"/>
              <w:marBottom w:val="200"/>
              <w:divBdr>
                <w:top w:val="none" w:sz="0" w:space="0" w:color="auto"/>
                <w:left w:val="none" w:sz="0" w:space="0" w:color="auto"/>
                <w:bottom w:val="none" w:sz="0" w:space="0" w:color="auto"/>
                <w:right w:val="none" w:sz="0" w:space="0" w:color="auto"/>
              </w:divBdr>
            </w:div>
            <w:div w:id="650331738">
              <w:marLeft w:val="720"/>
              <w:marRight w:val="0"/>
              <w:marTop w:val="0"/>
              <w:marBottom w:val="200"/>
              <w:divBdr>
                <w:top w:val="none" w:sz="0" w:space="0" w:color="auto"/>
                <w:left w:val="none" w:sz="0" w:space="0" w:color="auto"/>
                <w:bottom w:val="none" w:sz="0" w:space="0" w:color="auto"/>
                <w:right w:val="none" w:sz="0" w:space="0" w:color="auto"/>
              </w:divBdr>
            </w:div>
            <w:div w:id="309987629">
              <w:marLeft w:val="0"/>
              <w:marRight w:val="0"/>
              <w:marTop w:val="0"/>
              <w:marBottom w:val="200"/>
              <w:divBdr>
                <w:top w:val="none" w:sz="0" w:space="0" w:color="auto"/>
                <w:left w:val="none" w:sz="0" w:space="0" w:color="auto"/>
                <w:bottom w:val="none" w:sz="0" w:space="0" w:color="auto"/>
                <w:right w:val="none" w:sz="0" w:space="0" w:color="auto"/>
              </w:divBdr>
            </w:div>
            <w:div w:id="248197657">
              <w:marLeft w:val="720"/>
              <w:marRight w:val="0"/>
              <w:marTop w:val="0"/>
              <w:marBottom w:val="0"/>
              <w:divBdr>
                <w:top w:val="none" w:sz="0" w:space="0" w:color="auto"/>
                <w:left w:val="none" w:sz="0" w:space="0" w:color="auto"/>
                <w:bottom w:val="none" w:sz="0" w:space="0" w:color="auto"/>
                <w:right w:val="none" w:sz="0" w:space="0" w:color="auto"/>
              </w:divBdr>
            </w:div>
            <w:div w:id="73089154">
              <w:marLeft w:val="0"/>
              <w:marRight w:val="0"/>
              <w:marTop w:val="0"/>
              <w:marBottom w:val="200"/>
              <w:divBdr>
                <w:top w:val="none" w:sz="0" w:space="0" w:color="auto"/>
                <w:left w:val="none" w:sz="0" w:space="0" w:color="auto"/>
                <w:bottom w:val="none" w:sz="0" w:space="0" w:color="auto"/>
                <w:right w:val="none" w:sz="0" w:space="0" w:color="auto"/>
              </w:divBdr>
            </w:div>
            <w:div w:id="1661929210">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936787028">
      <w:bodyDiv w:val="1"/>
      <w:marLeft w:val="0"/>
      <w:marRight w:val="0"/>
      <w:marTop w:val="0"/>
      <w:marBottom w:val="0"/>
      <w:divBdr>
        <w:top w:val="none" w:sz="0" w:space="0" w:color="auto"/>
        <w:left w:val="none" w:sz="0" w:space="0" w:color="auto"/>
        <w:bottom w:val="none" w:sz="0" w:space="0" w:color="auto"/>
        <w:right w:val="none" w:sz="0" w:space="0" w:color="auto"/>
      </w:divBdr>
    </w:div>
    <w:div w:id="998073456">
      <w:bodyDiv w:val="1"/>
      <w:marLeft w:val="0"/>
      <w:marRight w:val="0"/>
      <w:marTop w:val="0"/>
      <w:marBottom w:val="0"/>
      <w:divBdr>
        <w:top w:val="none" w:sz="0" w:space="0" w:color="auto"/>
        <w:left w:val="none" w:sz="0" w:space="0" w:color="auto"/>
        <w:bottom w:val="none" w:sz="0" w:space="0" w:color="auto"/>
        <w:right w:val="none" w:sz="0" w:space="0" w:color="auto"/>
      </w:divBdr>
      <w:divsChild>
        <w:div w:id="2006470423">
          <w:marLeft w:val="0"/>
          <w:marRight w:val="0"/>
          <w:marTop w:val="0"/>
          <w:marBottom w:val="0"/>
          <w:divBdr>
            <w:top w:val="none" w:sz="0" w:space="0" w:color="auto"/>
            <w:left w:val="none" w:sz="0" w:space="0" w:color="auto"/>
            <w:bottom w:val="none" w:sz="0" w:space="0" w:color="auto"/>
            <w:right w:val="none" w:sz="0" w:space="0" w:color="auto"/>
          </w:divBdr>
          <w:divsChild>
            <w:div w:id="1386102759">
              <w:marLeft w:val="0"/>
              <w:marRight w:val="0"/>
              <w:marTop w:val="0"/>
              <w:marBottom w:val="200"/>
              <w:divBdr>
                <w:top w:val="none" w:sz="0" w:space="0" w:color="auto"/>
                <w:left w:val="none" w:sz="0" w:space="0" w:color="auto"/>
                <w:bottom w:val="none" w:sz="0" w:space="0" w:color="auto"/>
                <w:right w:val="none" w:sz="0" w:space="0" w:color="auto"/>
              </w:divBdr>
            </w:div>
            <w:div w:id="411584036">
              <w:marLeft w:val="0"/>
              <w:marRight w:val="0"/>
              <w:marTop w:val="0"/>
              <w:marBottom w:val="200"/>
              <w:divBdr>
                <w:top w:val="none" w:sz="0" w:space="0" w:color="auto"/>
                <w:left w:val="none" w:sz="0" w:space="0" w:color="auto"/>
                <w:bottom w:val="none" w:sz="0" w:space="0" w:color="auto"/>
                <w:right w:val="none" w:sz="0" w:space="0" w:color="auto"/>
              </w:divBdr>
            </w:div>
            <w:div w:id="1971864428">
              <w:marLeft w:val="600"/>
              <w:marRight w:val="0"/>
              <w:marTop w:val="0"/>
              <w:marBottom w:val="0"/>
              <w:divBdr>
                <w:top w:val="none" w:sz="0" w:space="0" w:color="auto"/>
                <w:left w:val="none" w:sz="0" w:space="0" w:color="auto"/>
                <w:bottom w:val="none" w:sz="0" w:space="0" w:color="auto"/>
                <w:right w:val="none" w:sz="0" w:space="0" w:color="auto"/>
              </w:divBdr>
            </w:div>
            <w:div w:id="528832138">
              <w:marLeft w:val="600"/>
              <w:marRight w:val="0"/>
              <w:marTop w:val="0"/>
              <w:marBottom w:val="0"/>
              <w:divBdr>
                <w:top w:val="none" w:sz="0" w:space="0" w:color="auto"/>
                <w:left w:val="none" w:sz="0" w:space="0" w:color="auto"/>
                <w:bottom w:val="none" w:sz="0" w:space="0" w:color="auto"/>
                <w:right w:val="none" w:sz="0" w:space="0" w:color="auto"/>
              </w:divBdr>
            </w:div>
            <w:div w:id="316879344">
              <w:marLeft w:val="600"/>
              <w:marRight w:val="0"/>
              <w:marTop w:val="0"/>
              <w:marBottom w:val="0"/>
              <w:divBdr>
                <w:top w:val="none" w:sz="0" w:space="0" w:color="auto"/>
                <w:left w:val="none" w:sz="0" w:space="0" w:color="auto"/>
                <w:bottom w:val="none" w:sz="0" w:space="0" w:color="auto"/>
                <w:right w:val="none" w:sz="0" w:space="0" w:color="auto"/>
              </w:divBdr>
            </w:div>
            <w:div w:id="1534727507">
              <w:marLeft w:val="600"/>
              <w:marRight w:val="0"/>
              <w:marTop w:val="0"/>
              <w:marBottom w:val="0"/>
              <w:divBdr>
                <w:top w:val="none" w:sz="0" w:space="0" w:color="auto"/>
                <w:left w:val="none" w:sz="0" w:space="0" w:color="auto"/>
                <w:bottom w:val="none" w:sz="0" w:space="0" w:color="auto"/>
                <w:right w:val="none" w:sz="0" w:space="0" w:color="auto"/>
              </w:divBdr>
            </w:div>
            <w:div w:id="531654652">
              <w:marLeft w:val="600"/>
              <w:marRight w:val="0"/>
              <w:marTop w:val="0"/>
              <w:marBottom w:val="0"/>
              <w:divBdr>
                <w:top w:val="none" w:sz="0" w:space="0" w:color="auto"/>
                <w:left w:val="none" w:sz="0" w:space="0" w:color="auto"/>
                <w:bottom w:val="none" w:sz="0" w:space="0" w:color="auto"/>
                <w:right w:val="none" w:sz="0" w:space="0" w:color="auto"/>
              </w:divBdr>
            </w:div>
            <w:div w:id="1274901035">
              <w:marLeft w:val="600"/>
              <w:marRight w:val="0"/>
              <w:marTop w:val="0"/>
              <w:marBottom w:val="0"/>
              <w:divBdr>
                <w:top w:val="none" w:sz="0" w:space="0" w:color="auto"/>
                <w:left w:val="none" w:sz="0" w:space="0" w:color="auto"/>
                <w:bottom w:val="none" w:sz="0" w:space="0" w:color="auto"/>
                <w:right w:val="none" w:sz="0" w:space="0" w:color="auto"/>
              </w:divBdr>
            </w:div>
            <w:div w:id="2135630752">
              <w:marLeft w:val="600"/>
              <w:marRight w:val="0"/>
              <w:marTop w:val="0"/>
              <w:marBottom w:val="0"/>
              <w:divBdr>
                <w:top w:val="none" w:sz="0" w:space="0" w:color="auto"/>
                <w:left w:val="none" w:sz="0" w:space="0" w:color="auto"/>
                <w:bottom w:val="none" w:sz="0" w:space="0" w:color="auto"/>
                <w:right w:val="none" w:sz="0" w:space="0" w:color="auto"/>
              </w:divBdr>
            </w:div>
            <w:div w:id="1456291819">
              <w:marLeft w:val="600"/>
              <w:marRight w:val="0"/>
              <w:marTop w:val="0"/>
              <w:marBottom w:val="0"/>
              <w:divBdr>
                <w:top w:val="none" w:sz="0" w:space="0" w:color="auto"/>
                <w:left w:val="none" w:sz="0" w:space="0" w:color="auto"/>
                <w:bottom w:val="none" w:sz="0" w:space="0" w:color="auto"/>
                <w:right w:val="none" w:sz="0" w:space="0" w:color="auto"/>
              </w:divBdr>
            </w:div>
            <w:div w:id="618418343">
              <w:marLeft w:val="600"/>
              <w:marRight w:val="0"/>
              <w:marTop w:val="0"/>
              <w:marBottom w:val="0"/>
              <w:divBdr>
                <w:top w:val="none" w:sz="0" w:space="0" w:color="auto"/>
                <w:left w:val="none" w:sz="0" w:space="0" w:color="auto"/>
                <w:bottom w:val="none" w:sz="0" w:space="0" w:color="auto"/>
                <w:right w:val="none" w:sz="0" w:space="0" w:color="auto"/>
              </w:divBdr>
            </w:div>
            <w:div w:id="112873779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63330136">
      <w:bodyDiv w:val="1"/>
      <w:marLeft w:val="0"/>
      <w:marRight w:val="0"/>
      <w:marTop w:val="0"/>
      <w:marBottom w:val="0"/>
      <w:divBdr>
        <w:top w:val="none" w:sz="0" w:space="0" w:color="auto"/>
        <w:left w:val="none" w:sz="0" w:space="0" w:color="auto"/>
        <w:bottom w:val="none" w:sz="0" w:space="0" w:color="auto"/>
        <w:right w:val="none" w:sz="0" w:space="0" w:color="auto"/>
      </w:divBdr>
    </w:div>
    <w:div w:id="1118720359">
      <w:bodyDiv w:val="1"/>
      <w:marLeft w:val="0"/>
      <w:marRight w:val="0"/>
      <w:marTop w:val="0"/>
      <w:marBottom w:val="0"/>
      <w:divBdr>
        <w:top w:val="none" w:sz="0" w:space="0" w:color="auto"/>
        <w:left w:val="none" w:sz="0" w:space="0" w:color="auto"/>
        <w:bottom w:val="none" w:sz="0" w:space="0" w:color="auto"/>
        <w:right w:val="none" w:sz="0" w:space="0" w:color="auto"/>
      </w:divBdr>
    </w:div>
    <w:div w:id="1144351024">
      <w:bodyDiv w:val="1"/>
      <w:marLeft w:val="0"/>
      <w:marRight w:val="0"/>
      <w:marTop w:val="0"/>
      <w:marBottom w:val="0"/>
      <w:divBdr>
        <w:top w:val="none" w:sz="0" w:space="0" w:color="auto"/>
        <w:left w:val="none" w:sz="0" w:space="0" w:color="auto"/>
        <w:bottom w:val="none" w:sz="0" w:space="0" w:color="auto"/>
        <w:right w:val="none" w:sz="0" w:space="0" w:color="auto"/>
      </w:divBdr>
      <w:divsChild>
        <w:div w:id="436951251">
          <w:marLeft w:val="0"/>
          <w:marRight w:val="0"/>
          <w:marTop w:val="0"/>
          <w:marBottom w:val="0"/>
          <w:divBdr>
            <w:top w:val="none" w:sz="0" w:space="0" w:color="auto"/>
            <w:left w:val="none" w:sz="0" w:space="0" w:color="auto"/>
            <w:bottom w:val="none" w:sz="0" w:space="0" w:color="auto"/>
            <w:right w:val="none" w:sz="0" w:space="0" w:color="auto"/>
          </w:divBdr>
          <w:divsChild>
            <w:div w:id="26296458">
              <w:marLeft w:val="0"/>
              <w:marRight w:val="0"/>
              <w:marTop w:val="0"/>
              <w:marBottom w:val="0"/>
              <w:divBdr>
                <w:top w:val="none" w:sz="0" w:space="0" w:color="auto"/>
                <w:left w:val="none" w:sz="0" w:space="0" w:color="auto"/>
                <w:bottom w:val="none" w:sz="0" w:space="0" w:color="auto"/>
                <w:right w:val="none" w:sz="0" w:space="0" w:color="auto"/>
              </w:divBdr>
              <w:divsChild>
                <w:div w:id="717359278">
                  <w:marLeft w:val="0"/>
                  <w:marRight w:val="0"/>
                  <w:marTop w:val="0"/>
                  <w:marBottom w:val="0"/>
                  <w:divBdr>
                    <w:top w:val="none" w:sz="0" w:space="0" w:color="auto"/>
                    <w:left w:val="none" w:sz="0" w:space="0" w:color="auto"/>
                    <w:bottom w:val="none" w:sz="0" w:space="0" w:color="auto"/>
                    <w:right w:val="none" w:sz="0" w:space="0" w:color="auto"/>
                  </w:divBdr>
                  <w:divsChild>
                    <w:div w:id="1461341023">
                      <w:marLeft w:val="0"/>
                      <w:marRight w:val="0"/>
                      <w:marTop w:val="0"/>
                      <w:marBottom w:val="0"/>
                      <w:divBdr>
                        <w:top w:val="none" w:sz="0" w:space="0" w:color="auto"/>
                        <w:left w:val="none" w:sz="0" w:space="0" w:color="auto"/>
                        <w:bottom w:val="none" w:sz="0" w:space="0" w:color="auto"/>
                        <w:right w:val="none" w:sz="0" w:space="0" w:color="auto"/>
                      </w:divBdr>
                      <w:divsChild>
                        <w:div w:id="1397627034">
                          <w:marLeft w:val="0"/>
                          <w:marRight w:val="0"/>
                          <w:marTop w:val="0"/>
                          <w:marBottom w:val="0"/>
                          <w:divBdr>
                            <w:top w:val="none" w:sz="0" w:space="0" w:color="auto"/>
                            <w:left w:val="none" w:sz="0" w:space="0" w:color="auto"/>
                            <w:bottom w:val="none" w:sz="0" w:space="0" w:color="auto"/>
                            <w:right w:val="none" w:sz="0" w:space="0" w:color="auto"/>
                          </w:divBdr>
                          <w:divsChild>
                            <w:div w:id="705178809">
                              <w:marLeft w:val="0"/>
                              <w:marRight w:val="0"/>
                              <w:marTop w:val="0"/>
                              <w:marBottom w:val="0"/>
                              <w:divBdr>
                                <w:top w:val="none" w:sz="0" w:space="0" w:color="auto"/>
                                <w:left w:val="none" w:sz="0" w:space="0" w:color="auto"/>
                                <w:bottom w:val="none" w:sz="0" w:space="0" w:color="auto"/>
                                <w:right w:val="none" w:sz="0" w:space="0" w:color="auto"/>
                              </w:divBdr>
                              <w:divsChild>
                                <w:div w:id="2003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82664">
      <w:bodyDiv w:val="1"/>
      <w:marLeft w:val="0"/>
      <w:marRight w:val="0"/>
      <w:marTop w:val="0"/>
      <w:marBottom w:val="0"/>
      <w:divBdr>
        <w:top w:val="none" w:sz="0" w:space="0" w:color="auto"/>
        <w:left w:val="none" w:sz="0" w:space="0" w:color="auto"/>
        <w:bottom w:val="none" w:sz="0" w:space="0" w:color="auto"/>
        <w:right w:val="none" w:sz="0" w:space="0" w:color="auto"/>
      </w:divBdr>
      <w:divsChild>
        <w:div w:id="1051078862">
          <w:marLeft w:val="547"/>
          <w:marRight w:val="0"/>
          <w:marTop w:val="130"/>
          <w:marBottom w:val="0"/>
          <w:divBdr>
            <w:top w:val="none" w:sz="0" w:space="0" w:color="auto"/>
            <w:left w:val="none" w:sz="0" w:space="0" w:color="auto"/>
            <w:bottom w:val="none" w:sz="0" w:space="0" w:color="auto"/>
            <w:right w:val="none" w:sz="0" w:space="0" w:color="auto"/>
          </w:divBdr>
        </w:div>
        <w:div w:id="1608154243">
          <w:marLeft w:val="547"/>
          <w:marRight w:val="0"/>
          <w:marTop w:val="130"/>
          <w:marBottom w:val="0"/>
          <w:divBdr>
            <w:top w:val="none" w:sz="0" w:space="0" w:color="auto"/>
            <w:left w:val="none" w:sz="0" w:space="0" w:color="auto"/>
            <w:bottom w:val="none" w:sz="0" w:space="0" w:color="auto"/>
            <w:right w:val="none" w:sz="0" w:space="0" w:color="auto"/>
          </w:divBdr>
        </w:div>
        <w:div w:id="1709908833">
          <w:marLeft w:val="547"/>
          <w:marRight w:val="0"/>
          <w:marTop w:val="130"/>
          <w:marBottom w:val="0"/>
          <w:divBdr>
            <w:top w:val="none" w:sz="0" w:space="0" w:color="auto"/>
            <w:left w:val="none" w:sz="0" w:space="0" w:color="auto"/>
            <w:bottom w:val="none" w:sz="0" w:space="0" w:color="auto"/>
            <w:right w:val="none" w:sz="0" w:space="0" w:color="auto"/>
          </w:divBdr>
        </w:div>
        <w:div w:id="1509520010">
          <w:marLeft w:val="547"/>
          <w:marRight w:val="0"/>
          <w:marTop w:val="130"/>
          <w:marBottom w:val="0"/>
          <w:divBdr>
            <w:top w:val="none" w:sz="0" w:space="0" w:color="auto"/>
            <w:left w:val="none" w:sz="0" w:space="0" w:color="auto"/>
            <w:bottom w:val="none" w:sz="0" w:space="0" w:color="auto"/>
            <w:right w:val="none" w:sz="0" w:space="0" w:color="auto"/>
          </w:divBdr>
        </w:div>
      </w:divsChild>
    </w:div>
    <w:div w:id="1343707242">
      <w:bodyDiv w:val="1"/>
      <w:marLeft w:val="0"/>
      <w:marRight w:val="0"/>
      <w:marTop w:val="0"/>
      <w:marBottom w:val="0"/>
      <w:divBdr>
        <w:top w:val="none" w:sz="0" w:space="0" w:color="auto"/>
        <w:left w:val="none" w:sz="0" w:space="0" w:color="auto"/>
        <w:bottom w:val="none" w:sz="0" w:space="0" w:color="auto"/>
        <w:right w:val="none" w:sz="0" w:space="0" w:color="auto"/>
      </w:divBdr>
    </w:div>
    <w:div w:id="1453481316">
      <w:bodyDiv w:val="1"/>
      <w:marLeft w:val="0"/>
      <w:marRight w:val="0"/>
      <w:marTop w:val="0"/>
      <w:marBottom w:val="0"/>
      <w:divBdr>
        <w:top w:val="none" w:sz="0" w:space="0" w:color="auto"/>
        <w:left w:val="none" w:sz="0" w:space="0" w:color="auto"/>
        <w:bottom w:val="none" w:sz="0" w:space="0" w:color="auto"/>
        <w:right w:val="none" w:sz="0" w:space="0" w:color="auto"/>
      </w:divBdr>
      <w:divsChild>
        <w:div w:id="1726173278">
          <w:marLeft w:val="0"/>
          <w:marRight w:val="0"/>
          <w:marTop w:val="0"/>
          <w:marBottom w:val="0"/>
          <w:divBdr>
            <w:top w:val="single" w:sz="6" w:space="5" w:color="A2A9B1"/>
            <w:left w:val="single" w:sz="6" w:space="5" w:color="A2A9B1"/>
            <w:bottom w:val="single" w:sz="6" w:space="5" w:color="A2A9B1"/>
            <w:right w:val="single" w:sz="6" w:space="5" w:color="A2A9B1"/>
          </w:divBdr>
        </w:div>
        <w:div w:id="332689151">
          <w:marLeft w:val="336"/>
          <w:marRight w:val="0"/>
          <w:marTop w:val="120"/>
          <w:marBottom w:val="312"/>
          <w:divBdr>
            <w:top w:val="none" w:sz="0" w:space="0" w:color="auto"/>
            <w:left w:val="none" w:sz="0" w:space="0" w:color="auto"/>
            <w:bottom w:val="none" w:sz="0" w:space="0" w:color="auto"/>
            <w:right w:val="none" w:sz="0" w:space="0" w:color="auto"/>
          </w:divBdr>
          <w:divsChild>
            <w:div w:id="9008241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112142">
          <w:marLeft w:val="336"/>
          <w:marRight w:val="0"/>
          <w:marTop w:val="120"/>
          <w:marBottom w:val="312"/>
          <w:divBdr>
            <w:top w:val="none" w:sz="0" w:space="0" w:color="auto"/>
            <w:left w:val="none" w:sz="0" w:space="0" w:color="auto"/>
            <w:bottom w:val="none" w:sz="0" w:space="0" w:color="auto"/>
            <w:right w:val="none" w:sz="0" w:space="0" w:color="auto"/>
          </w:divBdr>
          <w:divsChild>
            <w:div w:id="313470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918443">
          <w:marLeft w:val="0"/>
          <w:marRight w:val="0"/>
          <w:marTop w:val="0"/>
          <w:marBottom w:val="120"/>
          <w:divBdr>
            <w:top w:val="none" w:sz="0" w:space="0" w:color="auto"/>
            <w:left w:val="none" w:sz="0" w:space="0" w:color="auto"/>
            <w:bottom w:val="none" w:sz="0" w:space="0" w:color="auto"/>
            <w:right w:val="none" w:sz="0" w:space="0" w:color="auto"/>
          </w:divBdr>
        </w:div>
        <w:div w:id="1026063115">
          <w:marLeft w:val="0"/>
          <w:marRight w:val="0"/>
          <w:marTop w:val="0"/>
          <w:marBottom w:val="120"/>
          <w:divBdr>
            <w:top w:val="none" w:sz="0" w:space="0" w:color="auto"/>
            <w:left w:val="none" w:sz="0" w:space="0" w:color="auto"/>
            <w:bottom w:val="none" w:sz="0" w:space="0" w:color="auto"/>
            <w:right w:val="none" w:sz="0" w:space="0" w:color="auto"/>
          </w:divBdr>
        </w:div>
        <w:div w:id="2092771447">
          <w:marLeft w:val="0"/>
          <w:marRight w:val="0"/>
          <w:marTop w:val="0"/>
          <w:marBottom w:val="120"/>
          <w:divBdr>
            <w:top w:val="none" w:sz="0" w:space="0" w:color="auto"/>
            <w:left w:val="none" w:sz="0" w:space="0" w:color="auto"/>
            <w:bottom w:val="none" w:sz="0" w:space="0" w:color="auto"/>
            <w:right w:val="none" w:sz="0" w:space="0" w:color="auto"/>
          </w:divBdr>
        </w:div>
        <w:div w:id="599723540">
          <w:marLeft w:val="0"/>
          <w:marRight w:val="0"/>
          <w:marTop w:val="0"/>
          <w:marBottom w:val="120"/>
          <w:divBdr>
            <w:top w:val="none" w:sz="0" w:space="0" w:color="auto"/>
            <w:left w:val="none" w:sz="0" w:space="0" w:color="auto"/>
            <w:bottom w:val="none" w:sz="0" w:space="0" w:color="auto"/>
            <w:right w:val="none" w:sz="0" w:space="0" w:color="auto"/>
          </w:divBdr>
        </w:div>
        <w:div w:id="442462408">
          <w:marLeft w:val="0"/>
          <w:marRight w:val="0"/>
          <w:marTop w:val="0"/>
          <w:marBottom w:val="120"/>
          <w:divBdr>
            <w:top w:val="none" w:sz="0" w:space="0" w:color="auto"/>
            <w:left w:val="none" w:sz="0" w:space="0" w:color="auto"/>
            <w:bottom w:val="none" w:sz="0" w:space="0" w:color="auto"/>
            <w:right w:val="none" w:sz="0" w:space="0" w:color="auto"/>
          </w:divBdr>
        </w:div>
        <w:div w:id="1330599438">
          <w:marLeft w:val="0"/>
          <w:marRight w:val="0"/>
          <w:marTop w:val="0"/>
          <w:marBottom w:val="120"/>
          <w:divBdr>
            <w:top w:val="none" w:sz="0" w:space="0" w:color="auto"/>
            <w:left w:val="none" w:sz="0" w:space="0" w:color="auto"/>
            <w:bottom w:val="none" w:sz="0" w:space="0" w:color="auto"/>
            <w:right w:val="none" w:sz="0" w:space="0" w:color="auto"/>
          </w:divBdr>
        </w:div>
        <w:div w:id="2097356783">
          <w:marLeft w:val="0"/>
          <w:marRight w:val="0"/>
          <w:marTop w:val="0"/>
          <w:marBottom w:val="0"/>
          <w:divBdr>
            <w:top w:val="none" w:sz="0" w:space="0" w:color="auto"/>
            <w:left w:val="none" w:sz="0" w:space="0" w:color="auto"/>
            <w:bottom w:val="none" w:sz="0" w:space="0" w:color="auto"/>
            <w:right w:val="none" w:sz="0" w:space="0" w:color="auto"/>
          </w:divBdr>
          <w:divsChild>
            <w:div w:id="2076660395">
              <w:marLeft w:val="0"/>
              <w:marRight w:val="0"/>
              <w:marTop w:val="144"/>
              <w:marBottom w:val="144"/>
              <w:divBdr>
                <w:top w:val="none" w:sz="0" w:space="0" w:color="auto"/>
                <w:left w:val="none" w:sz="0" w:space="0" w:color="auto"/>
                <w:bottom w:val="none" w:sz="0" w:space="0" w:color="auto"/>
                <w:right w:val="none" w:sz="0" w:space="0" w:color="auto"/>
              </w:divBdr>
            </w:div>
          </w:divsChild>
        </w:div>
        <w:div w:id="388577072">
          <w:marLeft w:val="0"/>
          <w:marRight w:val="0"/>
          <w:marTop w:val="0"/>
          <w:marBottom w:val="120"/>
          <w:divBdr>
            <w:top w:val="none" w:sz="0" w:space="0" w:color="auto"/>
            <w:left w:val="none" w:sz="0" w:space="0" w:color="auto"/>
            <w:bottom w:val="none" w:sz="0" w:space="0" w:color="auto"/>
            <w:right w:val="none" w:sz="0" w:space="0" w:color="auto"/>
          </w:divBdr>
        </w:div>
        <w:div w:id="465974873">
          <w:marLeft w:val="0"/>
          <w:marRight w:val="0"/>
          <w:marTop w:val="0"/>
          <w:marBottom w:val="120"/>
          <w:divBdr>
            <w:top w:val="none" w:sz="0" w:space="0" w:color="auto"/>
            <w:left w:val="none" w:sz="0" w:space="0" w:color="auto"/>
            <w:bottom w:val="none" w:sz="0" w:space="0" w:color="auto"/>
            <w:right w:val="none" w:sz="0" w:space="0" w:color="auto"/>
          </w:divBdr>
        </w:div>
        <w:div w:id="268244042">
          <w:marLeft w:val="0"/>
          <w:marRight w:val="0"/>
          <w:marTop w:val="0"/>
          <w:marBottom w:val="120"/>
          <w:divBdr>
            <w:top w:val="none" w:sz="0" w:space="0" w:color="auto"/>
            <w:left w:val="none" w:sz="0" w:space="0" w:color="auto"/>
            <w:bottom w:val="none" w:sz="0" w:space="0" w:color="auto"/>
            <w:right w:val="none" w:sz="0" w:space="0" w:color="auto"/>
          </w:divBdr>
        </w:div>
      </w:divsChild>
    </w:div>
    <w:div w:id="1888838928">
      <w:bodyDiv w:val="1"/>
      <w:marLeft w:val="0"/>
      <w:marRight w:val="0"/>
      <w:marTop w:val="0"/>
      <w:marBottom w:val="0"/>
      <w:divBdr>
        <w:top w:val="none" w:sz="0" w:space="0" w:color="auto"/>
        <w:left w:val="none" w:sz="0" w:space="0" w:color="auto"/>
        <w:bottom w:val="none" w:sz="0" w:space="0" w:color="auto"/>
        <w:right w:val="none" w:sz="0" w:space="0" w:color="auto"/>
      </w:divBdr>
      <w:divsChild>
        <w:div w:id="210306071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949895946">
      <w:bodyDiv w:val="1"/>
      <w:marLeft w:val="0"/>
      <w:marRight w:val="0"/>
      <w:marTop w:val="0"/>
      <w:marBottom w:val="0"/>
      <w:divBdr>
        <w:top w:val="none" w:sz="0" w:space="0" w:color="auto"/>
        <w:left w:val="none" w:sz="0" w:space="0" w:color="auto"/>
        <w:bottom w:val="none" w:sz="0" w:space="0" w:color="auto"/>
        <w:right w:val="none" w:sz="0" w:space="0" w:color="auto"/>
      </w:divBdr>
    </w:div>
    <w:div w:id="2006207464">
      <w:bodyDiv w:val="1"/>
      <w:marLeft w:val="0"/>
      <w:marRight w:val="0"/>
      <w:marTop w:val="0"/>
      <w:marBottom w:val="0"/>
      <w:divBdr>
        <w:top w:val="none" w:sz="0" w:space="0" w:color="auto"/>
        <w:left w:val="none" w:sz="0" w:space="0" w:color="auto"/>
        <w:bottom w:val="none" w:sz="0" w:space="0" w:color="auto"/>
        <w:right w:val="none" w:sz="0" w:space="0" w:color="auto"/>
      </w:divBdr>
    </w:div>
    <w:div w:id="2034064063">
      <w:bodyDiv w:val="1"/>
      <w:marLeft w:val="0"/>
      <w:marRight w:val="0"/>
      <w:marTop w:val="0"/>
      <w:marBottom w:val="0"/>
      <w:divBdr>
        <w:top w:val="none" w:sz="0" w:space="0" w:color="auto"/>
        <w:left w:val="none" w:sz="0" w:space="0" w:color="auto"/>
        <w:bottom w:val="none" w:sz="0" w:space="0" w:color="auto"/>
        <w:right w:val="none" w:sz="0" w:space="0" w:color="auto"/>
      </w:divBdr>
      <w:divsChild>
        <w:div w:id="2053840732">
          <w:marLeft w:val="547"/>
          <w:marRight w:val="0"/>
          <w:marTop w:val="154"/>
          <w:marBottom w:val="0"/>
          <w:divBdr>
            <w:top w:val="none" w:sz="0" w:space="0" w:color="auto"/>
            <w:left w:val="none" w:sz="0" w:space="0" w:color="auto"/>
            <w:bottom w:val="none" w:sz="0" w:space="0" w:color="auto"/>
            <w:right w:val="none" w:sz="0" w:space="0" w:color="auto"/>
          </w:divBdr>
        </w:div>
        <w:div w:id="585191507">
          <w:marLeft w:val="547"/>
          <w:marRight w:val="0"/>
          <w:marTop w:val="154"/>
          <w:marBottom w:val="0"/>
          <w:divBdr>
            <w:top w:val="none" w:sz="0" w:space="0" w:color="auto"/>
            <w:left w:val="none" w:sz="0" w:space="0" w:color="auto"/>
            <w:bottom w:val="none" w:sz="0" w:space="0" w:color="auto"/>
            <w:right w:val="none" w:sz="0" w:space="0" w:color="auto"/>
          </w:divBdr>
        </w:div>
        <w:div w:id="317803374">
          <w:marLeft w:val="547"/>
          <w:marRight w:val="0"/>
          <w:marTop w:val="154"/>
          <w:marBottom w:val="0"/>
          <w:divBdr>
            <w:top w:val="none" w:sz="0" w:space="0" w:color="auto"/>
            <w:left w:val="none" w:sz="0" w:space="0" w:color="auto"/>
            <w:bottom w:val="none" w:sz="0" w:space="0" w:color="auto"/>
            <w:right w:val="none" w:sz="0" w:space="0" w:color="auto"/>
          </w:divBdr>
        </w:div>
        <w:div w:id="1729841721">
          <w:marLeft w:val="547"/>
          <w:marRight w:val="0"/>
          <w:marTop w:val="154"/>
          <w:marBottom w:val="0"/>
          <w:divBdr>
            <w:top w:val="none" w:sz="0" w:space="0" w:color="auto"/>
            <w:left w:val="none" w:sz="0" w:space="0" w:color="auto"/>
            <w:bottom w:val="none" w:sz="0" w:space="0" w:color="auto"/>
            <w:right w:val="none" w:sz="0" w:space="0" w:color="auto"/>
          </w:divBdr>
        </w:div>
      </w:divsChild>
    </w:div>
    <w:div w:id="2137291399">
      <w:bodyDiv w:val="1"/>
      <w:marLeft w:val="0"/>
      <w:marRight w:val="0"/>
      <w:marTop w:val="0"/>
      <w:marBottom w:val="0"/>
      <w:divBdr>
        <w:top w:val="none" w:sz="0" w:space="0" w:color="auto"/>
        <w:left w:val="none" w:sz="0" w:space="0" w:color="auto"/>
        <w:bottom w:val="none" w:sz="0" w:space="0" w:color="auto"/>
        <w:right w:val="none" w:sz="0" w:space="0" w:color="auto"/>
      </w:divBdr>
      <w:divsChild>
        <w:div w:id="361132264">
          <w:marLeft w:val="547"/>
          <w:marRight w:val="0"/>
          <w:marTop w:val="130"/>
          <w:marBottom w:val="0"/>
          <w:divBdr>
            <w:top w:val="none" w:sz="0" w:space="0" w:color="auto"/>
            <w:left w:val="none" w:sz="0" w:space="0" w:color="auto"/>
            <w:bottom w:val="none" w:sz="0" w:space="0" w:color="auto"/>
            <w:right w:val="none" w:sz="0" w:space="0" w:color="auto"/>
          </w:divBdr>
        </w:div>
        <w:div w:id="577207227">
          <w:marLeft w:val="547"/>
          <w:marRight w:val="0"/>
          <w:marTop w:val="130"/>
          <w:marBottom w:val="0"/>
          <w:divBdr>
            <w:top w:val="none" w:sz="0" w:space="0" w:color="auto"/>
            <w:left w:val="none" w:sz="0" w:space="0" w:color="auto"/>
            <w:bottom w:val="none" w:sz="0" w:space="0" w:color="auto"/>
            <w:right w:val="none" w:sz="0" w:space="0" w:color="auto"/>
          </w:divBdr>
        </w:div>
        <w:div w:id="1507554823">
          <w:marLeft w:val="547"/>
          <w:marRight w:val="0"/>
          <w:marTop w:val="130"/>
          <w:marBottom w:val="0"/>
          <w:divBdr>
            <w:top w:val="none" w:sz="0" w:space="0" w:color="auto"/>
            <w:left w:val="none" w:sz="0" w:space="0" w:color="auto"/>
            <w:bottom w:val="none" w:sz="0" w:space="0" w:color="auto"/>
            <w:right w:val="none" w:sz="0" w:space="0" w:color="auto"/>
          </w:divBdr>
        </w:div>
        <w:div w:id="602154954">
          <w:marLeft w:val="547"/>
          <w:marRight w:val="0"/>
          <w:marTop w:val="130"/>
          <w:marBottom w:val="0"/>
          <w:divBdr>
            <w:top w:val="none" w:sz="0" w:space="0" w:color="auto"/>
            <w:left w:val="none" w:sz="0" w:space="0" w:color="auto"/>
            <w:bottom w:val="none" w:sz="0" w:space="0" w:color="auto"/>
            <w:right w:val="none" w:sz="0" w:space="0" w:color="auto"/>
          </w:divBdr>
        </w:div>
        <w:div w:id="2009936509">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en.wikipedia.org/wiki/Reflexes" TargetMode="External"/><Relationship Id="rId21" Type="http://schemas.openxmlformats.org/officeDocument/2006/relationships/hyperlink" Target="https://en.wikipedia.org/wiki/Extinction_(psychology)" TargetMode="External"/><Relationship Id="rId22" Type="http://schemas.openxmlformats.org/officeDocument/2006/relationships/hyperlink" Target="https://en.wikipedia.org/wiki/Positive_reinforcement" TargetMode="External"/><Relationship Id="rId23" Type="http://schemas.openxmlformats.org/officeDocument/2006/relationships/hyperlink" Target="https://en.wikipedia.org/wiki/Reward_system" TargetMode="External"/><Relationship Id="rId24" Type="http://schemas.openxmlformats.org/officeDocument/2006/relationships/hyperlink" Target="https://en.wikipedia.org/wiki/Skinner_box" TargetMode="External"/><Relationship Id="rId25" Type="http://schemas.openxmlformats.org/officeDocument/2006/relationships/hyperlink" Target="https://en.wikipedia.org/wiki/Negative_reinforcement" TargetMode="External"/><Relationship Id="rId26" Type="http://schemas.openxmlformats.org/officeDocument/2006/relationships/hyperlink" Target="https://en.wikipedia.org/wiki/Aversive" TargetMode="External"/><Relationship Id="rId27" Type="http://schemas.openxmlformats.org/officeDocument/2006/relationships/hyperlink" Target="https://en.wikipedia.org/wiki/Positive_punishment" TargetMode="External"/><Relationship Id="rId28" Type="http://schemas.openxmlformats.org/officeDocument/2006/relationships/hyperlink" Target="https://en.wikipedia.org/wiki/Spanking" TargetMode="External"/><Relationship Id="rId29" Type="http://schemas.openxmlformats.org/officeDocument/2006/relationships/hyperlink" Target="https://en.wikipedia.org/wiki/Negative_punishmen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en.wikipedia.org/wiki/Problem_solving" TargetMode="External"/><Relationship Id="rId31" Type="http://schemas.openxmlformats.org/officeDocument/2006/relationships/hyperlink" Target="https://en.wikipedia.org/wiki/Edward_Thorndike" TargetMode="External"/><Relationship Id="rId32" Type="http://schemas.openxmlformats.org/officeDocument/2006/relationships/hyperlink" Target="https://en.wikipedia.org/wiki/Law_of_effect" TargetMode="External"/><Relationship Id="rId9" Type="http://schemas.openxmlformats.org/officeDocument/2006/relationships/hyperlink" Target="https://en.wikipedia.org/wiki/Skill" TargetMode="External"/><Relationship Id="rId6" Type="http://schemas.openxmlformats.org/officeDocument/2006/relationships/webSettings" Target="webSettings.xml"/><Relationship Id="rId7" Type="http://schemas.openxmlformats.org/officeDocument/2006/relationships/hyperlink" Target="https://en.wikipedia.org/wiki/Knowledge" TargetMode="External"/><Relationship Id="rId8" Type="http://schemas.openxmlformats.org/officeDocument/2006/relationships/hyperlink" Target="https://en.wikipedia.org/wiki/Behavior" TargetMode="External"/><Relationship Id="rId33" Type="http://schemas.openxmlformats.org/officeDocument/2006/relationships/hyperlink" Target="https://en.wikipedia.org/wiki/B.F._Skinner" TargetMode="External"/><Relationship Id="rId34" Type="http://schemas.openxmlformats.org/officeDocument/2006/relationships/hyperlink" Target="https://en.wikipedia.org/wiki/Operant_conditioning" TargetMode="External"/><Relationship Id="rId35" Type="http://schemas.openxmlformats.org/officeDocument/2006/relationships/hyperlink" Target="https://www.psychestudy.com/behavioral" TargetMode="External"/><Relationship Id="rId36" Type="http://schemas.openxmlformats.org/officeDocument/2006/relationships/hyperlink" Target="https://en.wikipedia.org/w/index.php?title=Learning_material&amp;action=edit&amp;redlink=1" TargetMode="External"/><Relationship Id="rId10" Type="http://schemas.openxmlformats.org/officeDocument/2006/relationships/hyperlink" Target="https://en.wikipedia.org/wiki/Value_(personal_and_cultural)" TargetMode="External"/><Relationship Id="rId11" Type="http://schemas.openxmlformats.org/officeDocument/2006/relationships/hyperlink" Target="https://en.wikipedia.org/wiki/Preference" TargetMode="External"/><Relationship Id="rId12" Type="http://schemas.openxmlformats.org/officeDocument/2006/relationships/hyperlink" Target="https://en.wikipedia.org/wiki/Reflex" TargetMode="External"/><Relationship Id="rId13" Type="http://schemas.openxmlformats.org/officeDocument/2006/relationships/hyperlink" Target="https://en.wikipedia.org/wiki/Ivan_Pavlov" TargetMode="External"/><Relationship Id="rId14" Type="http://schemas.openxmlformats.org/officeDocument/2006/relationships/image" Target="media/image1.png"/><Relationship Id="rId15" Type="http://schemas.openxmlformats.org/officeDocument/2006/relationships/hyperlink" Target="https://en.wikipedia.org/wiki/Classical_conditioning" TargetMode="External"/><Relationship Id="rId16" Type="http://schemas.openxmlformats.org/officeDocument/2006/relationships/hyperlink" Target="https://en.wikipedia.org/wiki/Classical_conditioning" TargetMode="External"/><Relationship Id="rId17" Type="http://schemas.openxmlformats.org/officeDocument/2006/relationships/hyperlink" Target="https://en.wikipedia.org/wiki/Spontaneous_recovery" TargetMode="External"/><Relationship Id="rId18" Type="http://schemas.openxmlformats.org/officeDocument/2006/relationships/hyperlink" Target="https://en.wikipedia.org/wiki/Learning" TargetMode="External"/><Relationship Id="rId19" Type="http://schemas.openxmlformats.org/officeDocument/2006/relationships/hyperlink" Target="https://en.wikipedia.org/wiki/Classical_conditioning" TargetMode="External"/><Relationship Id="rId37" Type="http://schemas.openxmlformats.org/officeDocument/2006/relationships/hyperlink" Target="https://en.wikipedia.org/wiki/Textbook" TargetMode="External"/><Relationship Id="rId38" Type="http://schemas.openxmlformats.org/officeDocument/2006/relationships/hyperlink" Target="https://en.wikipedia.org/wiki/Teaching_machine" TargetMode="External"/><Relationship Id="rId39" Type="http://schemas.openxmlformats.org/officeDocument/2006/relationships/hyperlink" Target="https://en.wikipedia.org/wiki/Computer" TargetMode="External"/><Relationship Id="rId40" Type="http://schemas.openxmlformats.org/officeDocument/2006/relationships/hyperlink" Target="https://en.wikipedia.org/wiki/Media_(communication)" TargetMode="External"/><Relationship Id="rId41" Type="http://schemas.openxmlformats.org/officeDocument/2006/relationships/hyperlink" Target="https://en.wikipedia.org/wiki/Knowledge_of_results" TargetMode="External"/><Relationship Id="rId42" Type="http://schemas.openxmlformats.org/officeDocument/2006/relationships/hyperlink" Target="https://en.wikipedia.org/w/index.php?title=Norman_Crowder_(psychologist)&amp;action=edit&amp;redlink=1" TargetMode="External"/><Relationship Id="rId43" Type="http://schemas.openxmlformats.org/officeDocument/2006/relationships/hyperlink" Target="https://en.wikipedia.org/wiki/Behaviourist" TargetMode="External"/><Relationship Id="rId44" Type="http://schemas.openxmlformats.org/officeDocument/2006/relationships/hyperlink" Target="https://en.wikipedia.org/wiki/B.F._Skinner" TargetMode="External"/><Relationship Id="rId45" Type="http://schemas.openxmlformats.org/officeDocument/2006/relationships/hyperlink" Target="https://en.wikipedia.org/wiki/Reinfor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57F88-32D2-5A4A-80EC-98A92FFEB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10</Pages>
  <Words>3910</Words>
  <Characters>22288</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Nimish Mishra</cp:lastModifiedBy>
  <cp:revision>63</cp:revision>
  <dcterms:created xsi:type="dcterms:W3CDTF">2017-09-09T06:23:00Z</dcterms:created>
  <dcterms:modified xsi:type="dcterms:W3CDTF">2019-08-21T03:28:00Z</dcterms:modified>
</cp:coreProperties>
</file>